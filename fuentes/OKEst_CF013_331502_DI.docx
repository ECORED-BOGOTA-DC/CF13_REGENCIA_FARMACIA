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0E4C76" w:rsidRDefault="001C6490" w14:paraId="00000001" w14:textId="77777777">
      <w:pPr>
        <w:pStyle w:val="Normal0"/>
        <w:spacing w:after="120"/>
        <w:jc w:val="center"/>
        <w:rPr>
          <w:b/>
          <w:sz w:val="20"/>
          <w:szCs w:val="20"/>
        </w:rPr>
      </w:pPr>
      <w:bookmarkStart w:name="_heading=h.gjdgxs" w:colFirst="0" w:colLast="0" w:id="0"/>
      <w:bookmarkEnd w:id="0"/>
      <w:r>
        <w:rPr>
          <w:b/>
          <w:sz w:val="20"/>
          <w:szCs w:val="20"/>
        </w:rPr>
        <w:t>FORMATO PARA EL DESARROLLO DE COMPONENTE FORMATIVO</w:t>
      </w:r>
    </w:p>
    <w:p w:rsidR="000E4C76" w:rsidRDefault="000E4C76" w14:paraId="00000002" w14:textId="77777777">
      <w:pPr>
        <w:pStyle w:val="Normal0"/>
        <w:tabs>
          <w:tab w:val="left" w:pos="3224"/>
        </w:tabs>
        <w:spacing w:after="120"/>
        <w:rPr>
          <w:sz w:val="20"/>
          <w:szCs w:val="20"/>
        </w:rPr>
      </w:pPr>
    </w:p>
    <w:tbl>
      <w:tblPr>
        <w:tblStyle w:val="ab"/>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0E4C76" w14:paraId="183F6A9A" w14:textId="77777777">
        <w:trPr>
          <w:trHeight w:val="340"/>
        </w:trPr>
        <w:tc>
          <w:tcPr>
            <w:tcW w:w="3397" w:type="dxa"/>
            <w:vAlign w:val="center"/>
          </w:tcPr>
          <w:p w:rsidR="000E4C76" w:rsidRDefault="001C6490" w14:paraId="00000003" w14:textId="77777777">
            <w:pPr>
              <w:pStyle w:val="Normal0"/>
              <w:spacing w:after="120" w:line="276" w:lineRule="auto"/>
              <w:rPr>
                <w:sz w:val="20"/>
                <w:szCs w:val="20"/>
              </w:rPr>
            </w:pPr>
            <w:r>
              <w:rPr>
                <w:sz w:val="20"/>
                <w:szCs w:val="20"/>
              </w:rPr>
              <w:t>PROGRAMA DE FORMACIÓN</w:t>
            </w:r>
          </w:p>
        </w:tc>
        <w:tc>
          <w:tcPr>
            <w:tcW w:w="6565" w:type="dxa"/>
            <w:vAlign w:val="center"/>
          </w:tcPr>
          <w:p w:rsidR="000E4C76" w:rsidRDefault="001C6490" w14:paraId="00000004" w14:textId="77777777">
            <w:pPr>
              <w:pStyle w:val="Normal0"/>
              <w:spacing w:after="120" w:line="276" w:lineRule="auto"/>
              <w:rPr>
                <w:b w:val="0"/>
                <w:sz w:val="20"/>
                <w:szCs w:val="20"/>
              </w:rPr>
            </w:pPr>
            <w:r>
              <w:rPr>
                <w:b w:val="0"/>
                <w:sz w:val="20"/>
                <w:szCs w:val="20"/>
              </w:rPr>
              <w:t>Tecnología en Regencia de Farmacia</w:t>
            </w:r>
          </w:p>
        </w:tc>
      </w:tr>
    </w:tbl>
    <w:p w:rsidR="000E4C76" w:rsidRDefault="000E4C76" w14:paraId="00000005" w14:textId="77777777">
      <w:pPr>
        <w:pStyle w:val="Normal0"/>
        <w:spacing w:after="120"/>
        <w:rPr>
          <w:sz w:val="20"/>
          <w:szCs w:val="20"/>
        </w:rPr>
      </w:pPr>
    </w:p>
    <w:tbl>
      <w:tblPr>
        <w:tblStyle w:val="ac"/>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0E4C76" w14:paraId="58F4098C" w14:textId="77777777">
        <w:trPr>
          <w:trHeight w:val="340"/>
        </w:trPr>
        <w:tc>
          <w:tcPr>
            <w:tcW w:w="1838" w:type="dxa"/>
            <w:vAlign w:val="center"/>
          </w:tcPr>
          <w:p w:rsidR="000E4C76" w:rsidRDefault="001C6490" w14:paraId="00000006" w14:textId="77777777">
            <w:pPr>
              <w:pStyle w:val="Normal0"/>
              <w:spacing w:after="120" w:line="276" w:lineRule="auto"/>
              <w:rPr>
                <w:sz w:val="20"/>
                <w:szCs w:val="20"/>
              </w:rPr>
            </w:pPr>
            <w:r>
              <w:rPr>
                <w:sz w:val="20"/>
                <w:szCs w:val="20"/>
              </w:rPr>
              <w:t>COMPETENCIA</w:t>
            </w:r>
          </w:p>
        </w:tc>
        <w:tc>
          <w:tcPr>
            <w:tcW w:w="2835" w:type="dxa"/>
            <w:vAlign w:val="center"/>
          </w:tcPr>
          <w:p w:rsidR="000E4C76" w:rsidRDefault="001C6490" w14:paraId="00000007" w14:textId="77777777">
            <w:pPr>
              <w:pStyle w:val="Normal0"/>
              <w:spacing w:after="120" w:line="276" w:lineRule="auto"/>
              <w:rPr>
                <w:sz w:val="20"/>
                <w:szCs w:val="20"/>
                <w:u w:val="single"/>
              </w:rPr>
            </w:pPr>
            <w:r>
              <w:rPr>
                <w:b w:val="0"/>
                <w:sz w:val="20"/>
                <w:szCs w:val="20"/>
              </w:rPr>
              <w:t>230101270-Entregar productos farmacéuticos según delegación y normativa de salud</w:t>
            </w:r>
          </w:p>
        </w:tc>
        <w:tc>
          <w:tcPr>
            <w:tcW w:w="2126" w:type="dxa"/>
            <w:vAlign w:val="center"/>
          </w:tcPr>
          <w:p w:rsidR="000E4C76" w:rsidRDefault="001C6490" w14:paraId="00000008" w14:textId="77777777">
            <w:pPr>
              <w:pStyle w:val="Normal0"/>
              <w:spacing w:after="120" w:line="276" w:lineRule="auto"/>
              <w:rPr>
                <w:sz w:val="20"/>
                <w:szCs w:val="20"/>
              </w:rPr>
            </w:pPr>
            <w:r>
              <w:rPr>
                <w:sz w:val="20"/>
                <w:szCs w:val="20"/>
              </w:rPr>
              <w:t>RESULTADOS DE APRENDIZAJE</w:t>
            </w:r>
          </w:p>
        </w:tc>
        <w:tc>
          <w:tcPr>
            <w:tcW w:w="3163" w:type="dxa"/>
            <w:vAlign w:val="center"/>
          </w:tcPr>
          <w:p w:rsidR="000E4C76" w:rsidRDefault="001C6490" w14:paraId="00000009" w14:textId="77777777">
            <w:pPr>
              <w:pStyle w:val="Normal0"/>
              <w:spacing w:after="120" w:line="276" w:lineRule="auto"/>
              <w:ind w:left="66"/>
              <w:rPr>
                <w:b w:val="0"/>
                <w:sz w:val="20"/>
                <w:szCs w:val="20"/>
              </w:rPr>
            </w:pPr>
            <w:r>
              <w:rPr>
                <w:b w:val="0"/>
                <w:sz w:val="20"/>
                <w:szCs w:val="20"/>
              </w:rPr>
              <w:t>23001270-2 Efectuar el suministro de productos farmacéuticos y demás insumos para la salud según los protocolos del establecimiento farmacéutico y no</w:t>
            </w:r>
            <w:r>
              <w:rPr>
                <w:b w:val="0"/>
                <w:sz w:val="20"/>
                <w:szCs w:val="20"/>
              </w:rPr>
              <w:t>rmatividad legal vigente</w:t>
            </w:r>
          </w:p>
        </w:tc>
      </w:tr>
    </w:tbl>
    <w:p w:rsidR="000E4C76" w:rsidRDefault="000E4C76" w14:paraId="0000000A" w14:textId="77777777">
      <w:pPr>
        <w:pStyle w:val="Normal0"/>
        <w:spacing w:after="120"/>
        <w:rPr>
          <w:sz w:val="20"/>
          <w:szCs w:val="20"/>
        </w:rPr>
      </w:pPr>
    </w:p>
    <w:p w:rsidR="000E4C76" w:rsidRDefault="000E4C76" w14:paraId="0000000B" w14:textId="77777777">
      <w:pPr>
        <w:pStyle w:val="Normal0"/>
        <w:spacing w:after="120"/>
        <w:rPr>
          <w:sz w:val="20"/>
          <w:szCs w:val="20"/>
        </w:rPr>
      </w:pPr>
    </w:p>
    <w:tbl>
      <w:tblPr>
        <w:tblStyle w:val="ad"/>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0E4C76" w14:paraId="2FEAA2A4" w14:textId="77777777">
        <w:trPr>
          <w:trHeight w:val="340"/>
        </w:trPr>
        <w:tc>
          <w:tcPr>
            <w:tcW w:w="3397" w:type="dxa"/>
            <w:vAlign w:val="center"/>
          </w:tcPr>
          <w:p w:rsidR="000E4C76" w:rsidRDefault="001C6490" w14:paraId="0000000C" w14:textId="77777777">
            <w:pPr>
              <w:pStyle w:val="Normal0"/>
              <w:spacing w:after="120" w:line="276" w:lineRule="auto"/>
              <w:rPr>
                <w:sz w:val="20"/>
                <w:szCs w:val="20"/>
              </w:rPr>
            </w:pPr>
            <w:r>
              <w:rPr>
                <w:sz w:val="20"/>
                <w:szCs w:val="20"/>
              </w:rPr>
              <w:t>NÚMERO DEL COMPONENTE FORMATIVO</w:t>
            </w:r>
          </w:p>
        </w:tc>
        <w:tc>
          <w:tcPr>
            <w:tcW w:w="6565" w:type="dxa"/>
            <w:vAlign w:val="center"/>
          </w:tcPr>
          <w:p w:rsidR="000E4C76" w:rsidRDefault="001C6490" w14:paraId="0000000D" w14:textId="77777777">
            <w:pPr>
              <w:pStyle w:val="Normal0"/>
              <w:spacing w:after="120" w:line="276" w:lineRule="auto"/>
              <w:rPr>
                <w:b w:val="0"/>
                <w:sz w:val="20"/>
                <w:szCs w:val="20"/>
              </w:rPr>
            </w:pPr>
            <w:r>
              <w:rPr>
                <w:b w:val="0"/>
                <w:sz w:val="20"/>
                <w:szCs w:val="20"/>
              </w:rPr>
              <w:t>13</w:t>
            </w:r>
          </w:p>
        </w:tc>
      </w:tr>
      <w:tr w:rsidR="000E4C76" w14:paraId="18425A45" w14:textId="77777777">
        <w:trPr>
          <w:trHeight w:val="340"/>
        </w:trPr>
        <w:tc>
          <w:tcPr>
            <w:tcW w:w="3397" w:type="dxa"/>
            <w:vAlign w:val="center"/>
          </w:tcPr>
          <w:p w:rsidR="000E4C76" w:rsidRDefault="001C6490" w14:paraId="0000000E" w14:textId="77777777">
            <w:pPr>
              <w:pStyle w:val="Normal0"/>
              <w:spacing w:after="120" w:line="276" w:lineRule="auto"/>
              <w:rPr>
                <w:sz w:val="20"/>
                <w:szCs w:val="20"/>
              </w:rPr>
            </w:pPr>
            <w:r>
              <w:rPr>
                <w:sz w:val="20"/>
                <w:szCs w:val="20"/>
              </w:rPr>
              <w:t>NOMBRE DEL COMPONENTE FORMATIVO</w:t>
            </w:r>
          </w:p>
        </w:tc>
        <w:tc>
          <w:tcPr>
            <w:tcW w:w="6565" w:type="dxa"/>
            <w:vAlign w:val="center"/>
          </w:tcPr>
          <w:p w:rsidR="000E4C76" w:rsidRDefault="001C6490" w14:paraId="0000000F" w14:textId="77777777">
            <w:pPr>
              <w:pStyle w:val="Normal0"/>
              <w:spacing w:after="120" w:line="276" w:lineRule="auto"/>
              <w:rPr>
                <w:b w:val="0"/>
                <w:sz w:val="20"/>
                <w:szCs w:val="20"/>
              </w:rPr>
            </w:pPr>
            <w:r>
              <w:rPr>
                <w:b w:val="0"/>
                <w:sz w:val="20"/>
                <w:szCs w:val="20"/>
              </w:rPr>
              <w:t>Dispensación y distribución de medicamentos</w:t>
            </w:r>
          </w:p>
        </w:tc>
      </w:tr>
      <w:tr w:rsidR="000E4C76" w14:paraId="65CD2F66" w14:textId="77777777">
        <w:trPr>
          <w:trHeight w:val="340"/>
        </w:trPr>
        <w:tc>
          <w:tcPr>
            <w:tcW w:w="3397" w:type="dxa"/>
            <w:vAlign w:val="center"/>
          </w:tcPr>
          <w:p w:rsidR="000E4C76" w:rsidRDefault="001C6490" w14:paraId="00000010" w14:textId="77777777">
            <w:pPr>
              <w:pStyle w:val="Normal0"/>
              <w:spacing w:after="120" w:line="276" w:lineRule="auto"/>
              <w:rPr>
                <w:sz w:val="20"/>
                <w:szCs w:val="20"/>
              </w:rPr>
            </w:pPr>
            <w:r>
              <w:rPr>
                <w:sz w:val="20"/>
                <w:szCs w:val="20"/>
              </w:rPr>
              <w:t>BREVE DESCRIPCIÓN</w:t>
            </w:r>
          </w:p>
        </w:tc>
        <w:tc>
          <w:tcPr>
            <w:tcW w:w="6565" w:type="dxa"/>
            <w:vAlign w:val="center"/>
          </w:tcPr>
          <w:p w:rsidR="000E4C76" w:rsidRDefault="001C6490" w14:paraId="00000011" w14:textId="77777777">
            <w:pPr>
              <w:pStyle w:val="Normal0"/>
              <w:spacing w:after="120" w:line="276" w:lineRule="auto"/>
              <w:jc w:val="both"/>
              <w:rPr>
                <w:b w:val="0"/>
                <w:sz w:val="20"/>
                <w:szCs w:val="20"/>
              </w:rPr>
            </w:pPr>
            <w:r>
              <w:rPr>
                <w:b w:val="0"/>
                <w:sz w:val="20"/>
                <w:szCs w:val="20"/>
              </w:rPr>
              <w:t>En este componente formativo se abordan los conocimientos de la competencia entregar productos farmacéuticos según delegación y normativa de salud, referentes a los dos procesos generales de dispensación y distribución de medicamentos y dispositivos médico</w:t>
            </w:r>
            <w:r>
              <w:rPr>
                <w:b w:val="0"/>
                <w:sz w:val="20"/>
                <w:szCs w:val="20"/>
              </w:rPr>
              <w:t>s soportados por la resolución 1403 de 2007, con el fin de reconocer su importancia en la preservación de la salud y bienestar de las personas.</w:t>
            </w:r>
          </w:p>
          <w:p w:rsidR="000E4C76" w:rsidRDefault="001C6490" w14:paraId="00000012" w14:textId="77777777">
            <w:pPr>
              <w:pStyle w:val="Normal0"/>
              <w:spacing w:after="120" w:line="276" w:lineRule="auto"/>
              <w:rPr>
                <w:sz w:val="20"/>
                <w:szCs w:val="20"/>
              </w:rPr>
            </w:pPr>
            <w:r>
              <w:rPr>
                <w:b w:val="0"/>
                <w:sz w:val="20"/>
                <w:szCs w:val="20"/>
              </w:rPr>
              <w:t xml:space="preserve"> </w:t>
            </w:r>
          </w:p>
        </w:tc>
      </w:tr>
      <w:tr w:rsidR="000E4C76" w14:paraId="46D80C1A" w14:textId="77777777">
        <w:trPr>
          <w:trHeight w:val="340"/>
        </w:trPr>
        <w:tc>
          <w:tcPr>
            <w:tcW w:w="3397" w:type="dxa"/>
            <w:vAlign w:val="center"/>
          </w:tcPr>
          <w:p w:rsidR="000E4C76" w:rsidRDefault="001C6490" w14:paraId="00000013" w14:textId="77777777">
            <w:pPr>
              <w:pStyle w:val="Normal0"/>
              <w:spacing w:after="120" w:line="276" w:lineRule="auto"/>
              <w:rPr>
                <w:sz w:val="20"/>
                <w:szCs w:val="20"/>
              </w:rPr>
            </w:pPr>
            <w:r>
              <w:rPr>
                <w:sz w:val="20"/>
                <w:szCs w:val="20"/>
              </w:rPr>
              <w:t>PALABRAS CLAVE</w:t>
            </w:r>
          </w:p>
        </w:tc>
        <w:tc>
          <w:tcPr>
            <w:tcW w:w="6565" w:type="dxa"/>
            <w:vAlign w:val="center"/>
          </w:tcPr>
          <w:p w:rsidR="000E4C76" w:rsidRDefault="001C6490" w14:paraId="00000014" w14:textId="77777777">
            <w:pPr>
              <w:pStyle w:val="Normal0"/>
              <w:spacing w:after="120" w:line="276" w:lineRule="auto"/>
              <w:rPr>
                <w:b w:val="0"/>
                <w:sz w:val="20"/>
                <w:szCs w:val="20"/>
              </w:rPr>
            </w:pPr>
            <w:bookmarkStart w:name="_heading=h.30j0zll" w:colFirst="0" w:colLast="0" w:id="1"/>
            <w:bookmarkEnd w:id="1"/>
            <w:r>
              <w:rPr>
                <w:b w:val="0"/>
                <w:sz w:val="20"/>
                <w:szCs w:val="20"/>
              </w:rPr>
              <w:t>Prescripción, Medicamento, Dosis, Área, Información</w:t>
            </w:r>
          </w:p>
        </w:tc>
      </w:tr>
    </w:tbl>
    <w:p w:rsidR="000E4C76" w:rsidRDefault="000E4C76" w14:paraId="00000015" w14:textId="77777777">
      <w:pPr>
        <w:pStyle w:val="Normal0"/>
        <w:spacing w:after="120"/>
        <w:rPr>
          <w:sz w:val="20"/>
          <w:szCs w:val="20"/>
        </w:rPr>
      </w:pPr>
    </w:p>
    <w:tbl>
      <w:tblPr>
        <w:tblStyle w:val="ae"/>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0E4C76" w14:paraId="2E8E1A7B" w14:textId="77777777">
        <w:trPr>
          <w:trHeight w:val="340"/>
        </w:trPr>
        <w:tc>
          <w:tcPr>
            <w:tcW w:w="3397" w:type="dxa"/>
            <w:vAlign w:val="center"/>
          </w:tcPr>
          <w:p w:rsidR="000E4C76" w:rsidRDefault="001C6490" w14:paraId="00000016" w14:textId="77777777">
            <w:pPr>
              <w:pStyle w:val="Normal0"/>
              <w:spacing w:after="120" w:line="276" w:lineRule="auto"/>
              <w:rPr>
                <w:sz w:val="20"/>
                <w:szCs w:val="20"/>
              </w:rPr>
            </w:pPr>
            <w:r>
              <w:rPr>
                <w:sz w:val="20"/>
                <w:szCs w:val="20"/>
              </w:rPr>
              <w:t>ÁREA OCUPACIONAL</w:t>
            </w:r>
          </w:p>
        </w:tc>
        <w:tc>
          <w:tcPr>
            <w:tcW w:w="6565" w:type="dxa"/>
            <w:vAlign w:val="center"/>
          </w:tcPr>
          <w:p w:rsidR="000E4C76" w:rsidRDefault="001C6490" w14:paraId="00000017" w14:textId="77777777">
            <w:pPr>
              <w:pStyle w:val="Normal0"/>
              <w:spacing w:after="120" w:line="276" w:lineRule="auto"/>
              <w:rPr>
                <w:b w:val="0"/>
                <w:sz w:val="20"/>
                <w:szCs w:val="20"/>
              </w:rPr>
            </w:pPr>
            <w:r>
              <w:rPr>
                <w:b w:val="0"/>
                <w:sz w:val="20"/>
                <w:szCs w:val="20"/>
              </w:rPr>
              <w:t>3 - SALUD</w:t>
            </w:r>
          </w:p>
        </w:tc>
      </w:tr>
      <w:tr w:rsidR="000E4C76" w14:paraId="28F649EF" w14:textId="77777777">
        <w:trPr>
          <w:trHeight w:val="465"/>
        </w:trPr>
        <w:tc>
          <w:tcPr>
            <w:tcW w:w="3397" w:type="dxa"/>
            <w:vAlign w:val="center"/>
          </w:tcPr>
          <w:p w:rsidR="000E4C76" w:rsidRDefault="001C6490" w14:paraId="00000018" w14:textId="77777777">
            <w:pPr>
              <w:pStyle w:val="Normal0"/>
              <w:spacing w:after="120" w:line="276" w:lineRule="auto"/>
              <w:rPr>
                <w:sz w:val="20"/>
                <w:szCs w:val="20"/>
              </w:rPr>
            </w:pPr>
            <w:r>
              <w:rPr>
                <w:sz w:val="20"/>
                <w:szCs w:val="20"/>
              </w:rPr>
              <w:t>IDIOMA</w:t>
            </w:r>
          </w:p>
        </w:tc>
        <w:tc>
          <w:tcPr>
            <w:tcW w:w="6565" w:type="dxa"/>
            <w:vAlign w:val="center"/>
          </w:tcPr>
          <w:p w:rsidR="000E4C76" w:rsidRDefault="001C6490" w14:paraId="00000019" w14:textId="77777777">
            <w:pPr>
              <w:pStyle w:val="Normal0"/>
              <w:spacing w:after="120" w:line="276" w:lineRule="auto"/>
              <w:rPr>
                <w:b w:val="0"/>
                <w:color w:val="E36C09"/>
                <w:sz w:val="20"/>
                <w:szCs w:val="20"/>
              </w:rPr>
            </w:pPr>
            <w:r>
              <w:rPr>
                <w:b w:val="0"/>
                <w:sz w:val="20"/>
                <w:szCs w:val="20"/>
              </w:rPr>
              <w:t>Español</w:t>
            </w:r>
          </w:p>
        </w:tc>
      </w:tr>
    </w:tbl>
    <w:p w:rsidR="000E4C76" w:rsidRDefault="000E4C76" w14:paraId="0000001A" w14:textId="77777777">
      <w:pPr>
        <w:pStyle w:val="Normal0"/>
        <w:spacing w:after="120"/>
        <w:rPr>
          <w:sz w:val="20"/>
          <w:szCs w:val="20"/>
        </w:rPr>
      </w:pPr>
    </w:p>
    <w:p w:rsidR="000E4C76" w:rsidRDefault="001C6490" w14:paraId="0000001B" w14:textId="77777777">
      <w:pPr>
        <w:pStyle w:val="Normal0"/>
        <w:numPr>
          <w:ilvl w:val="0"/>
          <w:numId w:val="12"/>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TABLA DE CONTENIDOS: </w:t>
      </w:r>
    </w:p>
    <w:p w:rsidR="000E4C76" w:rsidRDefault="000E4C76" w14:paraId="0000001C" w14:textId="77777777">
      <w:pPr>
        <w:pStyle w:val="Normal0"/>
        <w:spacing w:after="120"/>
        <w:rPr>
          <w:b/>
          <w:sz w:val="20"/>
          <w:szCs w:val="20"/>
        </w:rPr>
      </w:pPr>
    </w:p>
    <w:p w:rsidR="000E4C76" w:rsidRDefault="001C6490" w14:paraId="0000001D" w14:textId="77777777">
      <w:pPr>
        <w:pStyle w:val="Normal0"/>
        <w:spacing w:after="120"/>
        <w:rPr>
          <w:b/>
          <w:sz w:val="20"/>
          <w:szCs w:val="20"/>
        </w:rPr>
      </w:pPr>
      <w:r>
        <w:rPr>
          <w:b/>
          <w:sz w:val="20"/>
          <w:szCs w:val="20"/>
        </w:rPr>
        <w:t>Introducción</w:t>
      </w:r>
    </w:p>
    <w:p w:rsidR="000E4C76" w:rsidRDefault="001C6490" w14:paraId="0000001E"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1. Procesos generales y especiales del servicio farmacéutico</w:t>
      </w:r>
    </w:p>
    <w:p w:rsidR="000E4C76" w:rsidRDefault="001C6490" w14:paraId="0000001F" w14:textId="77777777">
      <w:pPr>
        <w:pStyle w:val="Normal0"/>
        <w:spacing w:after="120"/>
        <w:rPr>
          <w:b/>
          <w:sz w:val="20"/>
          <w:szCs w:val="20"/>
        </w:rPr>
      </w:pPr>
      <w:r>
        <w:rPr>
          <w:b/>
          <w:sz w:val="20"/>
          <w:szCs w:val="20"/>
        </w:rPr>
        <w:t>2. Proceso de dispensación</w:t>
      </w:r>
    </w:p>
    <w:p w:rsidR="000E4C76" w:rsidRDefault="001C6490" w14:paraId="00000020" w14:textId="77777777">
      <w:pPr>
        <w:pStyle w:val="Normal0"/>
        <w:spacing w:after="120"/>
        <w:rPr>
          <w:sz w:val="20"/>
          <w:szCs w:val="20"/>
        </w:rPr>
      </w:pPr>
      <w:r>
        <w:rPr>
          <w:sz w:val="20"/>
          <w:szCs w:val="20"/>
        </w:rPr>
        <w:t>2.1 Instalaciones locativas</w:t>
      </w:r>
    </w:p>
    <w:p w:rsidR="000E4C76" w:rsidRDefault="001C6490" w14:paraId="00000021" w14:textId="77777777">
      <w:pPr>
        <w:pStyle w:val="Normal0"/>
        <w:spacing w:after="120"/>
        <w:rPr>
          <w:sz w:val="20"/>
          <w:szCs w:val="20"/>
        </w:rPr>
      </w:pPr>
      <w:r>
        <w:rPr>
          <w:sz w:val="20"/>
          <w:szCs w:val="20"/>
        </w:rPr>
        <w:t>2.2 Áreas técnicas</w:t>
      </w:r>
    </w:p>
    <w:p w:rsidR="000E4C76" w:rsidRDefault="001C6490" w14:paraId="00000022" w14:textId="77777777">
      <w:pPr>
        <w:pStyle w:val="Normal0"/>
        <w:numPr>
          <w:ilvl w:val="1"/>
          <w:numId w:val="8"/>
        </w:numPr>
        <w:pBdr>
          <w:top w:val="nil"/>
          <w:left w:val="nil"/>
          <w:bottom w:val="nil"/>
          <w:right w:val="nil"/>
          <w:between w:val="nil"/>
        </w:pBdr>
        <w:spacing w:after="120"/>
        <w:jc w:val="both"/>
        <w:rPr>
          <w:color w:val="000000"/>
          <w:sz w:val="20"/>
          <w:szCs w:val="20"/>
        </w:rPr>
      </w:pPr>
      <w:r>
        <w:rPr>
          <w:color w:val="000000"/>
          <w:sz w:val="20"/>
          <w:szCs w:val="20"/>
        </w:rPr>
        <w:t>Talento humano</w:t>
      </w:r>
    </w:p>
    <w:p w:rsidR="000E4C76" w:rsidRDefault="001C6490" w14:paraId="00000023" w14:textId="77777777">
      <w:pPr>
        <w:pStyle w:val="Normal0"/>
        <w:pBdr>
          <w:top w:val="nil"/>
          <w:left w:val="nil"/>
          <w:bottom w:val="nil"/>
          <w:right w:val="nil"/>
          <w:between w:val="nil"/>
        </w:pBdr>
        <w:spacing w:after="120"/>
        <w:jc w:val="both"/>
        <w:rPr>
          <w:color w:val="000000"/>
          <w:sz w:val="20"/>
          <w:szCs w:val="20"/>
        </w:rPr>
      </w:pPr>
      <w:r>
        <w:rPr>
          <w:color w:val="000000"/>
          <w:sz w:val="20"/>
          <w:szCs w:val="20"/>
        </w:rPr>
        <w:t>2.4 Uso racional de los medicamentos</w:t>
      </w:r>
    </w:p>
    <w:p w:rsidR="000E4C76" w:rsidRDefault="001C6490" w14:paraId="00000024" w14:textId="77777777">
      <w:pPr>
        <w:pStyle w:val="Normal0"/>
        <w:numPr>
          <w:ilvl w:val="1"/>
          <w:numId w:val="10"/>
        </w:numPr>
        <w:pBdr>
          <w:top w:val="nil"/>
          <w:left w:val="nil"/>
          <w:bottom w:val="nil"/>
          <w:right w:val="nil"/>
          <w:between w:val="nil"/>
        </w:pBdr>
        <w:spacing w:after="120"/>
        <w:jc w:val="both"/>
        <w:rPr>
          <w:color w:val="000000"/>
          <w:sz w:val="20"/>
          <w:szCs w:val="20"/>
        </w:rPr>
      </w:pPr>
      <w:r>
        <w:rPr>
          <w:color w:val="000000"/>
          <w:sz w:val="20"/>
          <w:szCs w:val="20"/>
        </w:rPr>
        <w:t>Recepción de la prescripción médica</w:t>
      </w:r>
    </w:p>
    <w:p w:rsidR="000E4C76" w:rsidRDefault="001C6490" w14:paraId="00000025" w14:textId="77777777">
      <w:pPr>
        <w:pStyle w:val="Normal0"/>
        <w:numPr>
          <w:ilvl w:val="1"/>
          <w:numId w:val="10"/>
        </w:numPr>
        <w:pBdr>
          <w:top w:val="nil"/>
          <w:left w:val="nil"/>
          <w:bottom w:val="nil"/>
          <w:right w:val="nil"/>
          <w:between w:val="nil"/>
        </w:pBdr>
        <w:spacing w:after="120"/>
        <w:jc w:val="both"/>
        <w:rPr>
          <w:color w:val="000000"/>
          <w:sz w:val="20"/>
          <w:szCs w:val="20"/>
        </w:rPr>
      </w:pPr>
      <w:r>
        <w:rPr>
          <w:color w:val="000000"/>
          <w:sz w:val="20"/>
          <w:szCs w:val="20"/>
        </w:rPr>
        <w:t>Alistamiento de productos farmacéuticos</w:t>
      </w:r>
    </w:p>
    <w:p w:rsidR="000E4C76" w:rsidRDefault="001C6490" w14:paraId="00000026" w14:textId="77777777">
      <w:pPr>
        <w:pStyle w:val="Normal0"/>
        <w:numPr>
          <w:ilvl w:val="1"/>
          <w:numId w:val="10"/>
        </w:numPr>
        <w:pBdr>
          <w:top w:val="nil"/>
          <w:left w:val="nil"/>
          <w:bottom w:val="nil"/>
          <w:right w:val="nil"/>
          <w:between w:val="nil"/>
        </w:pBdr>
        <w:spacing w:after="120"/>
        <w:jc w:val="both"/>
        <w:rPr>
          <w:color w:val="000000"/>
          <w:sz w:val="20"/>
          <w:szCs w:val="20"/>
        </w:rPr>
      </w:pPr>
      <w:r>
        <w:rPr>
          <w:color w:val="000000"/>
          <w:sz w:val="20"/>
          <w:szCs w:val="20"/>
        </w:rPr>
        <w:t>Fuentes de información</w:t>
      </w:r>
    </w:p>
    <w:p w:rsidR="000E4C76" w:rsidRDefault="001C6490" w14:paraId="00000027" w14:textId="77777777">
      <w:pPr>
        <w:pStyle w:val="Normal0"/>
        <w:pBdr>
          <w:top w:val="nil"/>
          <w:left w:val="nil"/>
          <w:bottom w:val="nil"/>
          <w:right w:val="nil"/>
          <w:between w:val="nil"/>
        </w:pBdr>
        <w:spacing w:after="120"/>
        <w:jc w:val="both"/>
        <w:rPr>
          <w:b/>
          <w:sz w:val="20"/>
          <w:szCs w:val="20"/>
        </w:rPr>
      </w:pPr>
      <w:r>
        <w:rPr>
          <w:b/>
          <w:sz w:val="20"/>
          <w:szCs w:val="20"/>
        </w:rPr>
        <w:t>3. Manual de procesos y procedimientos</w:t>
      </w:r>
    </w:p>
    <w:p w:rsidR="000E4C76" w:rsidRDefault="001C6490" w14:paraId="00000028" w14:textId="77777777">
      <w:pPr>
        <w:pStyle w:val="Normal0"/>
        <w:spacing w:after="120"/>
        <w:rPr>
          <w:b/>
          <w:sz w:val="20"/>
          <w:szCs w:val="20"/>
        </w:rPr>
      </w:pPr>
      <w:r>
        <w:rPr>
          <w:b/>
          <w:sz w:val="20"/>
          <w:szCs w:val="20"/>
        </w:rPr>
        <w:t>4. Estilos de vida saludable</w:t>
      </w:r>
    </w:p>
    <w:p w:rsidR="000E4C76" w:rsidRDefault="001C6490" w14:paraId="00000029" w14:textId="77777777">
      <w:pPr>
        <w:pStyle w:val="Normal0"/>
        <w:spacing w:after="120"/>
        <w:rPr>
          <w:b/>
          <w:sz w:val="20"/>
          <w:szCs w:val="20"/>
        </w:rPr>
      </w:pPr>
      <w:r>
        <w:rPr>
          <w:b/>
          <w:sz w:val="20"/>
          <w:szCs w:val="20"/>
        </w:rPr>
        <w:t>5. Proceso de distribución de medicamentos y dispositivos médicos</w:t>
      </w:r>
    </w:p>
    <w:p w:rsidR="000E4C76" w:rsidRDefault="001C6490" w14:paraId="0000002A" w14:textId="77777777">
      <w:pPr>
        <w:pStyle w:val="Normal0"/>
        <w:spacing w:after="120"/>
        <w:rPr>
          <w:sz w:val="20"/>
          <w:szCs w:val="20"/>
        </w:rPr>
      </w:pPr>
      <w:r>
        <w:rPr>
          <w:sz w:val="20"/>
          <w:szCs w:val="20"/>
        </w:rPr>
        <w:t>5.1 Distribución externa</w:t>
      </w:r>
    </w:p>
    <w:p w:rsidR="000E4C76" w:rsidRDefault="001C6490" w14:paraId="0000002B" w14:textId="77777777">
      <w:pPr>
        <w:pStyle w:val="Normal0"/>
        <w:spacing w:after="120"/>
        <w:rPr>
          <w:sz w:val="20"/>
          <w:szCs w:val="20"/>
        </w:rPr>
      </w:pPr>
      <w:r>
        <w:rPr>
          <w:sz w:val="20"/>
          <w:szCs w:val="20"/>
        </w:rPr>
        <w:t>5.2 Distribución interna</w:t>
      </w:r>
    </w:p>
    <w:p w:rsidR="000E4C76" w:rsidRDefault="001C6490" w14:paraId="0000002C" w14:textId="77777777">
      <w:pPr>
        <w:pStyle w:val="Normal0"/>
        <w:spacing w:after="120"/>
        <w:ind w:left="720"/>
        <w:rPr>
          <w:i/>
          <w:sz w:val="20"/>
          <w:szCs w:val="20"/>
        </w:rPr>
      </w:pPr>
      <w:r>
        <w:rPr>
          <w:i/>
          <w:sz w:val="20"/>
          <w:szCs w:val="20"/>
        </w:rPr>
        <w:t>5.2.1 Clases de distribución interna.</w:t>
      </w:r>
    </w:p>
    <w:p w:rsidR="000E4C76" w:rsidRDefault="001C6490" w14:paraId="0000002D" w14:textId="77777777">
      <w:pPr>
        <w:pStyle w:val="Normal0"/>
        <w:spacing w:after="120"/>
        <w:ind w:left="720"/>
        <w:rPr>
          <w:i/>
          <w:sz w:val="20"/>
          <w:szCs w:val="20"/>
        </w:rPr>
      </w:pPr>
      <w:r>
        <w:rPr>
          <w:i/>
          <w:sz w:val="20"/>
          <w:szCs w:val="20"/>
        </w:rPr>
        <w:t>5.2.2 Infraestructura.</w:t>
      </w:r>
    </w:p>
    <w:p w:rsidR="000E4C76" w:rsidRDefault="001C6490" w14:paraId="0000002E" w14:textId="77777777">
      <w:pPr>
        <w:pStyle w:val="Normal0"/>
        <w:spacing w:after="120"/>
        <w:ind w:left="720"/>
        <w:rPr>
          <w:i/>
          <w:sz w:val="20"/>
          <w:szCs w:val="20"/>
        </w:rPr>
      </w:pPr>
      <w:r>
        <w:rPr>
          <w:i/>
          <w:sz w:val="20"/>
          <w:szCs w:val="20"/>
        </w:rPr>
        <w:t>5.2.3 Reempaque de medicamentos.</w:t>
      </w:r>
    </w:p>
    <w:p w:rsidR="000E4C76" w:rsidRDefault="001C6490" w14:paraId="0000002F" w14:textId="77777777">
      <w:pPr>
        <w:pStyle w:val="Normal0"/>
        <w:spacing w:after="120"/>
        <w:ind w:left="720"/>
        <w:rPr>
          <w:i/>
          <w:sz w:val="20"/>
          <w:szCs w:val="20"/>
        </w:rPr>
      </w:pPr>
      <w:r>
        <w:rPr>
          <w:i/>
          <w:sz w:val="20"/>
          <w:szCs w:val="20"/>
        </w:rPr>
        <w:t>5.2.4 Reenvase de medicamentos.</w:t>
      </w:r>
    </w:p>
    <w:p w:rsidR="000E4C76" w:rsidRDefault="001C6490" w14:paraId="00000030" w14:textId="77777777">
      <w:pPr>
        <w:pStyle w:val="Normal0"/>
        <w:spacing w:after="120"/>
        <w:ind w:left="720"/>
        <w:rPr>
          <w:i/>
          <w:sz w:val="20"/>
          <w:szCs w:val="20"/>
        </w:rPr>
      </w:pPr>
      <w:r>
        <w:rPr>
          <w:i/>
          <w:sz w:val="20"/>
          <w:szCs w:val="20"/>
        </w:rPr>
        <w:t>5.2.5 Etapas d</w:t>
      </w:r>
      <w:r>
        <w:rPr>
          <w:i/>
          <w:sz w:val="20"/>
          <w:szCs w:val="20"/>
        </w:rPr>
        <w:t>el SDMDU.</w:t>
      </w:r>
    </w:p>
    <w:p w:rsidR="000E4C76" w:rsidRDefault="001C6490" w14:paraId="00000031" w14:textId="77777777">
      <w:pPr>
        <w:pStyle w:val="Normal0"/>
        <w:spacing w:after="120"/>
        <w:ind w:left="720"/>
        <w:rPr>
          <w:i/>
          <w:sz w:val="20"/>
          <w:szCs w:val="20"/>
        </w:rPr>
      </w:pPr>
      <w:r>
        <w:rPr>
          <w:i/>
          <w:sz w:val="20"/>
          <w:szCs w:val="20"/>
        </w:rPr>
        <w:t>5.2.6 Control del sistema de distribución de dosis unitaria.</w:t>
      </w:r>
    </w:p>
    <w:p w:rsidR="000E4C76" w:rsidRDefault="001C6490" w14:paraId="00000032" w14:textId="77777777">
      <w:pPr>
        <w:pStyle w:val="Normal0"/>
        <w:spacing w:after="120"/>
        <w:rPr>
          <w:b/>
          <w:sz w:val="20"/>
          <w:szCs w:val="20"/>
        </w:rPr>
      </w:pPr>
      <w:r>
        <w:rPr>
          <w:b/>
          <w:sz w:val="20"/>
          <w:szCs w:val="20"/>
        </w:rPr>
        <w:t>6. Administración de medicamentos</w:t>
      </w:r>
    </w:p>
    <w:p w:rsidR="000E4C76" w:rsidRDefault="001C6490" w14:paraId="00000033" w14:textId="77777777">
      <w:pPr>
        <w:pStyle w:val="Normal0"/>
        <w:numPr>
          <w:ilvl w:val="1"/>
          <w:numId w:val="3"/>
        </w:numPr>
        <w:pBdr>
          <w:top w:val="nil"/>
          <w:left w:val="nil"/>
          <w:bottom w:val="nil"/>
          <w:right w:val="nil"/>
          <w:between w:val="nil"/>
        </w:pBdr>
        <w:spacing w:after="120"/>
        <w:rPr>
          <w:color w:val="000000"/>
          <w:sz w:val="20"/>
          <w:szCs w:val="20"/>
        </w:rPr>
      </w:pPr>
      <w:r>
        <w:rPr>
          <w:color w:val="000000"/>
          <w:sz w:val="20"/>
          <w:szCs w:val="20"/>
        </w:rPr>
        <w:t>Formas farmacéuticas</w:t>
      </w:r>
    </w:p>
    <w:p w:rsidR="000E4C76" w:rsidRDefault="001C6490" w14:paraId="00000034" w14:textId="77777777">
      <w:pPr>
        <w:pStyle w:val="Normal0"/>
        <w:spacing w:after="120"/>
        <w:rPr>
          <w:sz w:val="20"/>
          <w:szCs w:val="20"/>
        </w:rPr>
      </w:pPr>
      <w:r>
        <w:rPr>
          <w:sz w:val="20"/>
          <w:szCs w:val="20"/>
        </w:rPr>
        <w:t>6.2 Vías de administración de medicamentos</w:t>
      </w:r>
    </w:p>
    <w:p w:rsidR="000E4C76" w:rsidRDefault="001C6490" w14:paraId="00000035" w14:textId="77777777">
      <w:pPr>
        <w:pStyle w:val="Normal0"/>
        <w:numPr>
          <w:ilvl w:val="1"/>
          <w:numId w:val="5"/>
        </w:numPr>
        <w:pBdr>
          <w:top w:val="nil"/>
          <w:left w:val="nil"/>
          <w:bottom w:val="nil"/>
          <w:right w:val="nil"/>
          <w:between w:val="nil"/>
        </w:pBdr>
        <w:shd w:val="clear" w:color="auto" w:fill="FFFFFF"/>
        <w:spacing w:after="120"/>
        <w:ind w:left="403" w:hanging="403"/>
        <w:rPr>
          <w:color w:val="000000"/>
          <w:sz w:val="20"/>
          <w:szCs w:val="20"/>
        </w:rPr>
      </w:pPr>
      <w:r>
        <w:rPr>
          <w:color w:val="000000"/>
          <w:sz w:val="20"/>
          <w:szCs w:val="20"/>
        </w:rPr>
        <w:t>Manejo de residuos y políticas posconsumo</w:t>
      </w:r>
    </w:p>
    <w:p w:rsidR="000E4C76" w:rsidRDefault="000E4C76" w14:paraId="00000036" w14:textId="77777777">
      <w:pPr>
        <w:pStyle w:val="Normal0"/>
        <w:pBdr>
          <w:top w:val="nil"/>
          <w:left w:val="nil"/>
          <w:bottom w:val="nil"/>
          <w:right w:val="nil"/>
          <w:between w:val="nil"/>
        </w:pBdr>
        <w:spacing w:after="120"/>
        <w:jc w:val="both"/>
        <w:rPr>
          <w:b/>
          <w:color w:val="000000"/>
          <w:sz w:val="20"/>
          <w:szCs w:val="20"/>
        </w:rPr>
      </w:pPr>
    </w:p>
    <w:p w:rsidR="000E4C76" w:rsidRDefault="000E4C76" w14:paraId="00000037" w14:textId="77777777">
      <w:pPr>
        <w:pStyle w:val="Normal0"/>
        <w:pBdr>
          <w:top w:val="nil"/>
          <w:left w:val="nil"/>
          <w:bottom w:val="nil"/>
          <w:right w:val="nil"/>
          <w:between w:val="nil"/>
        </w:pBdr>
        <w:spacing w:after="120"/>
        <w:ind w:left="360"/>
        <w:jc w:val="both"/>
        <w:rPr>
          <w:color w:val="000000"/>
          <w:sz w:val="20"/>
          <w:szCs w:val="20"/>
        </w:rPr>
      </w:pPr>
    </w:p>
    <w:p w:rsidR="000E4C76" w:rsidRDefault="001C6490" w14:paraId="00000038" w14:textId="77777777">
      <w:pPr>
        <w:pStyle w:val="Normal0"/>
        <w:numPr>
          <w:ilvl w:val="0"/>
          <w:numId w:val="12"/>
        </w:numPr>
        <w:pBdr>
          <w:top w:val="nil"/>
          <w:left w:val="nil"/>
          <w:bottom w:val="nil"/>
          <w:right w:val="nil"/>
          <w:between w:val="nil"/>
        </w:pBdr>
        <w:spacing w:after="120"/>
        <w:ind w:left="357" w:hanging="357"/>
        <w:jc w:val="both"/>
        <w:rPr>
          <w:b/>
          <w:color w:val="000000"/>
          <w:sz w:val="20"/>
          <w:szCs w:val="20"/>
        </w:rPr>
      </w:pPr>
      <w:r>
        <w:rPr>
          <w:b/>
          <w:color w:val="000000"/>
          <w:sz w:val="20"/>
          <w:szCs w:val="20"/>
        </w:rPr>
        <w:t>DESARROLLO DE CONTENIDOS</w:t>
      </w:r>
    </w:p>
    <w:p w:rsidR="000E4C76" w:rsidRDefault="000E4C76" w14:paraId="00000039" w14:textId="77777777">
      <w:pPr>
        <w:pStyle w:val="Normal0"/>
        <w:pBdr>
          <w:top w:val="nil"/>
          <w:left w:val="nil"/>
          <w:bottom w:val="nil"/>
          <w:right w:val="nil"/>
          <w:between w:val="nil"/>
        </w:pBdr>
        <w:spacing w:after="120"/>
        <w:jc w:val="both"/>
        <w:rPr>
          <w:b/>
          <w:color w:val="000000"/>
          <w:sz w:val="20"/>
          <w:szCs w:val="20"/>
        </w:rPr>
      </w:pPr>
    </w:p>
    <w:p w:rsidR="000E4C76" w:rsidRDefault="001C6490" w14:paraId="0000003A" w14:textId="77777777">
      <w:pPr>
        <w:pStyle w:val="Normal0"/>
        <w:spacing w:after="120"/>
        <w:rPr>
          <w:b/>
          <w:sz w:val="20"/>
          <w:szCs w:val="20"/>
        </w:rPr>
      </w:pPr>
      <w:r>
        <w:rPr>
          <w:b/>
          <w:sz w:val="20"/>
          <w:szCs w:val="20"/>
        </w:rPr>
        <w:t>Introducción</w:t>
      </w:r>
    </w:p>
    <w:p w:rsidR="000E4C76" w:rsidRDefault="001C6490" w14:paraId="0000003B" w14:textId="77777777">
      <w:pPr>
        <w:pStyle w:val="Normal0"/>
        <w:pBdr>
          <w:top w:val="nil"/>
          <w:left w:val="nil"/>
          <w:bottom w:val="nil"/>
          <w:right w:val="nil"/>
          <w:between w:val="nil"/>
        </w:pBdr>
        <w:spacing w:after="120"/>
        <w:jc w:val="both"/>
        <w:rPr>
          <w:sz w:val="20"/>
          <w:szCs w:val="20"/>
        </w:rPr>
      </w:pPr>
      <w:r>
        <w:rPr>
          <w:sz w:val="20"/>
          <w:szCs w:val="20"/>
        </w:rPr>
        <w:t>¿Sabía que la dispensación y distribución de medicamentos y dispositivos médicos son dos de los seis procesos generales del servicio farmacéutico?</w:t>
      </w:r>
    </w:p>
    <w:p w:rsidR="000E4C76" w:rsidRDefault="001C6490" w14:paraId="0000003C" w14:textId="77777777">
      <w:pPr>
        <w:pStyle w:val="Normal0"/>
        <w:pBdr>
          <w:top w:val="nil"/>
          <w:left w:val="nil"/>
          <w:bottom w:val="nil"/>
          <w:right w:val="nil"/>
          <w:between w:val="nil"/>
        </w:pBdr>
        <w:spacing w:after="120"/>
        <w:jc w:val="both"/>
        <w:rPr>
          <w:sz w:val="20"/>
          <w:szCs w:val="20"/>
        </w:rPr>
      </w:pPr>
      <w:r>
        <w:rPr>
          <w:sz w:val="20"/>
          <w:szCs w:val="20"/>
        </w:rPr>
        <w:t>Se encuentran reglamentados por la resolución 1403 del 2007 y aunque ambos funcionan de manera diferente, tie</w:t>
      </w:r>
      <w:r>
        <w:rPr>
          <w:sz w:val="20"/>
          <w:szCs w:val="20"/>
        </w:rPr>
        <w:t>nen una particularidad y es que parten de una prescripción médica otorgada por un médico a un paciente. La entrega de los productos farmacéuticos prescritos se realiza directamente al paciente por medio del proceso de dispensación y a la enfermera responsa</w:t>
      </w:r>
      <w:r>
        <w:rPr>
          <w:sz w:val="20"/>
          <w:szCs w:val="20"/>
        </w:rPr>
        <w:t>ble de su administración por medio del proceso de distribución. Así mismo cabe mencionar que la efectividad en la terapia medicamentosa de un paciente también está ligada a la correcta administración de los medicamentos.</w:t>
      </w:r>
    </w:p>
    <w:p w:rsidR="000E4C76" w:rsidRDefault="001C6490" w14:paraId="0000003D" w14:textId="77777777">
      <w:pPr>
        <w:pStyle w:val="Normal0"/>
        <w:pBdr>
          <w:top w:val="nil"/>
          <w:left w:val="nil"/>
          <w:bottom w:val="nil"/>
          <w:right w:val="nil"/>
          <w:between w:val="nil"/>
        </w:pBdr>
        <w:spacing w:after="120"/>
        <w:jc w:val="both"/>
        <w:rPr>
          <w:sz w:val="20"/>
          <w:szCs w:val="20"/>
        </w:rPr>
      </w:pPr>
      <w:r>
        <w:rPr>
          <w:sz w:val="20"/>
          <w:szCs w:val="20"/>
        </w:rPr>
        <w:t>A continuación, se abordarán difere</w:t>
      </w:r>
      <w:r>
        <w:rPr>
          <w:sz w:val="20"/>
          <w:szCs w:val="20"/>
        </w:rPr>
        <w:t>ntes temas relacionados con ambos procesos que permitirán al lector ahondar en las particularidades de cada uno de ellos y comprender que tanto la dispensación como la distribución son actos profesionales propios de los farmacéuticos y son el origen del us</w:t>
      </w:r>
      <w:r>
        <w:rPr>
          <w:sz w:val="20"/>
          <w:szCs w:val="20"/>
        </w:rPr>
        <w:t>o racional de los medicamentos. También se abordarán algunos puntos importantes de la administración de medicamentos que van unidos a toda la información anteriormente estudiada.</w:t>
      </w:r>
    </w:p>
    <w:p w:rsidR="000E4C76" w:rsidRDefault="001C6490" w14:paraId="0000003E" w14:textId="77777777">
      <w:pPr>
        <w:pStyle w:val="Normal0"/>
        <w:pBdr>
          <w:top w:val="nil"/>
          <w:left w:val="nil"/>
          <w:bottom w:val="nil"/>
          <w:right w:val="nil"/>
          <w:between w:val="nil"/>
        </w:pBdr>
        <w:spacing w:after="120"/>
        <w:jc w:val="both"/>
        <w:rPr>
          <w:sz w:val="20"/>
          <w:szCs w:val="20"/>
        </w:rPr>
      </w:pPr>
      <w:r>
        <w:rPr>
          <w:sz w:val="20"/>
          <w:szCs w:val="20"/>
        </w:rPr>
        <w:t>¡Muchos éxitos en este proceso de aprendizaje!</w:t>
      </w:r>
    </w:p>
    <w:p w:rsidR="000E4C76" w:rsidRDefault="000E4C76" w14:paraId="0000003F" w14:textId="77777777">
      <w:pPr>
        <w:pStyle w:val="Normal0"/>
        <w:pBdr>
          <w:top w:val="nil"/>
          <w:left w:val="nil"/>
          <w:bottom w:val="nil"/>
          <w:right w:val="nil"/>
          <w:between w:val="nil"/>
        </w:pBdr>
        <w:spacing w:after="120"/>
        <w:jc w:val="both"/>
        <w:rPr>
          <w:b/>
          <w:color w:val="000000"/>
          <w:sz w:val="20"/>
          <w:szCs w:val="20"/>
        </w:rPr>
      </w:pPr>
    </w:p>
    <w:p w:rsidR="000E4C76" w:rsidRDefault="001C6490" w14:paraId="00000040"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1. Procesos generales y espec</w:t>
      </w:r>
      <w:r>
        <w:rPr>
          <w:b/>
          <w:color w:val="000000"/>
          <w:sz w:val="20"/>
          <w:szCs w:val="20"/>
        </w:rPr>
        <w:t>iales del servicio farmacéutico</w:t>
      </w:r>
    </w:p>
    <w:p w:rsidR="000E4C76" w:rsidRDefault="001C6490" w14:paraId="00000041" w14:textId="77777777">
      <w:pPr>
        <w:pStyle w:val="Normal0"/>
        <w:pBdr>
          <w:top w:val="nil"/>
          <w:left w:val="nil"/>
          <w:bottom w:val="nil"/>
          <w:right w:val="nil"/>
          <w:between w:val="nil"/>
        </w:pBdr>
        <w:spacing w:after="120"/>
        <w:jc w:val="both"/>
        <w:rPr>
          <w:color w:val="000000"/>
          <w:sz w:val="20"/>
          <w:szCs w:val="20"/>
        </w:rPr>
      </w:pPr>
      <w:r>
        <w:rPr>
          <w:color w:val="000000"/>
          <w:sz w:val="20"/>
          <w:szCs w:val="20"/>
        </w:rPr>
        <w:t>Dentro del servicio farmacéutico, los procesos se clasifican en:</w:t>
      </w:r>
    </w:p>
    <w:p w:rsidR="000E4C76" w:rsidRDefault="000E4C76" w14:paraId="00000042" w14:textId="77777777">
      <w:pPr>
        <w:pStyle w:val="Normal0"/>
        <w:pBdr>
          <w:top w:val="nil"/>
          <w:left w:val="nil"/>
          <w:bottom w:val="nil"/>
          <w:right w:val="nil"/>
          <w:between w:val="nil"/>
        </w:pBdr>
        <w:spacing w:after="120"/>
        <w:jc w:val="both"/>
        <w:rPr>
          <w:color w:val="000000"/>
          <w:sz w:val="20"/>
          <w:szCs w:val="20"/>
        </w:rPr>
      </w:pPr>
    </w:p>
    <w:p w:rsidR="000E4C76" w:rsidRDefault="001C6490" w14:paraId="00000043" w14:textId="77777777">
      <w:pPr>
        <w:pStyle w:val="Normal0"/>
        <w:pBdr>
          <w:top w:val="nil"/>
          <w:left w:val="nil"/>
          <w:bottom w:val="nil"/>
          <w:right w:val="nil"/>
          <w:between w:val="nil"/>
        </w:pBdr>
        <w:spacing w:after="120"/>
        <w:jc w:val="center"/>
        <w:rPr>
          <w:color w:val="000000"/>
          <w:sz w:val="20"/>
          <w:szCs w:val="20"/>
        </w:rPr>
      </w:pPr>
      <w:sdt>
        <w:sdtPr>
          <w:tag w:val="goog_rdk_0"/>
          <w:id w:val="1796883901"/>
        </w:sdtPr>
        <w:sdtEndPr/>
        <w:sdtContent>
          <w:commentRangeStart w:id="2"/>
        </w:sdtContent>
      </w:sdt>
      <w:r>
        <w:rPr>
          <w:noProof/>
          <w:sz w:val="20"/>
          <w:szCs w:val="20"/>
        </w:rPr>
        <w:drawing>
          <wp:inline distT="0" distB="0" distL="0" distR="0" wp14:anchorId="625118F9" wp14:editId="07777777">
            <wp:extent cx="4430219" cy="785017"/>
            <wp:effectExtent l="0" t="0" r="0" b="0"/>
            <wp:docPr id="8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4430219" cy="785017"/>
                    </a:xfrm>
                    <a:prstGeom prst="rect">
                      <a:avLst/>
                    </a:prstGeom>
                    <a:ln/>
                  </pic:spPr>
                </pic:pic>
              </a:graphicData>
            </a:graphic>
          </wp:inline>
        </w:drawing>
      </w:r>
      <w:commentRangeEnd w:id="2"/>
      <w:r>
        <w:commentReference w:id="2"/>
      </w:r>
    </w:p>
    <w:p w:rsidR="000E4C76" w:rsidRDefault="000E4C76" w14:paraId="00000044" w14:textId="77777777">
      <w:pPr>
        <w:pStyle w:val="Normal0"/>
        <w:pBdr>
          <w:top w:val="nil"/>
          <w:left w:val="nil"/>
          <w:bottom w:val="nil"/>
          <w:right w:val="nil"/>
          <w:between w:val="nil"/>
        </w:pBdr>
        <w:spacing w:after="120"/>
        <w:jc w:val="both"/>
        <w:rPr>
          <w:color w:val="000000"/>
          <w:sz w:val="20"/>
          <w:szCs w:val="20"/>
        </w:rPr>
      </w:pPr>
    </w:p>
    <w:tbl>
      <w:tblPr>
        <w:tblStyle w:val="af"/>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62"/>
      </w:tblGrid>
      <w:tr w:rsidR="000E4C76" w14:paraId="17D34E34" w14:textId="77777777">
        <w:tc>
          <w:tcPr>
            <w:tcW w:w="9962" w:type="dxa"/>
            <w:shd w:val="clear" w:color="auto" w:fill="00B0F0"/>
          </w:tcPr>
          <w:p w:rsidR="000E4C76" w:rsidRDefault="001C6490" w14:paraId="00000045" w14:textId="77777777">
            <w:pPr>
              <w:pStyle w:val="Normal0"/>
              <w:spacing w:after="120" w:line="276" w:lineRule="auto"/>
              <w:jc w:val="center"/>
              <w:rPr>
                <w:color w:val="FFFFFF"/>
                <w:sz w:val="20"/>
                <w:szCs w:val="20"/>
              </w:rPr>
            </w:pPr>
            <w:sdt>
              <w:sdtPr>
                <w:tag w:val="goog_rdk_1"/>
                <w:id w:val="1328533210"/>
              </w:sdtPr>
              <w:sdtEndPr/>
              <w:sdtContent>
                <w:commentRangeStart w:id="3"/>
              </w:sdtContent>
            </w:sdt>
            <w:r>
              <w:rPr>
                <w:color w:val="FFFFFF"/>
                <w:sz w:val="20"/>
                <w:szCs w:val="20"/>
              </w:rPr>
              <w:t xml:space="preserve">Llamado </w:t>
            </w:r>
            <w:commentRangeEnd w:id="3"/>
            <w:r>
              <w:commentReference w:id="3"/>
            </w:r>
            <w:r>
              <w:rPr>
                <w:color w:val="FFFFFF"/>
                <w:sz w:val="20"/>
                <w:szCs w:val="20"/>
              </w:rPr>
              <w:t>a la acción</w:t>
            </w:r>
          </w:p>
          <w:p w:rsidR="000E4C76" w:rsidRDefault="000E4C76" w14:paraId="00000046" w14:textId="77777777">
            <w:pPr>
              <w:pStyle w:val="Normal0"/>
              <w:spacing w:after="120" w:line="276" w:lineRule="auto"/>
              <w:rPr>
                <w:color w:val="FFFFFF"/>
                <w:sz w:val="20"/>
                <w:szCs w:val="20"/>
              </w:rPr>
            </w:pPr>
          </w:p>
          <w:p w:rsidR="000E4C76" w:rsidRDefault="001C6490" w14:paraId="00000047" w14:textId="77777777">
            <w:pPr>
              <w:pStyle w:val="Normal0"/>
              <w:pBdr>
                <w:top w:val="nil"/>
                <w:left w:val="nil"/>
                <w:bottom w:val="nil"/>
                <w:right w:val="nil"/>
                <w:between w:val="nil"/>
              </w:pBdr>
              <w:spacing w:after="120" w:line="276" w:lineRule="auto"/>
              <w:jc w:val="both"/>
              <w:rPr>
                <w:color w:val="FFFFFF"/>
                <w:sz w:val="20"/>
                <w:szCs w:val="20"/>
              </w:rPr>
            </w:pPr>
            <w:r>
              <w:rPr>
                <w:color w:val="FFFFFF"/>
                <w:sz w:val="20"/>
                <w:szCs w:val="20"/>
              </w:rPr>
              <w:t xml:space="preserve">Con el propósito de tener claro qué son, cómo funcionan y demás información de cada uno de los procesos generales y especiales del servicio farmacéutico, se propone ingresar a </w:t>
            </w:r>
            <w:r>
              <w:rPr>
                <w:color w:val="FFFFFF"/>
                <w:sz w:val="20"/>
                <w:szCs w:val="20"/>
              </w:rPr>
              <w:t xml:space="preserve">Resolución 1403 de 2007 </w:t>
            </w:r>
            <w:r>
              <w:rPr>
                <w:color w:val="FFFFFF"/>
                <w:sz w:val="20"/>
                <w:szCs w:val="20"/>
              </w:rPr>
              <w:t xml:space="preserve">allí en el capítulo II – hoja 44 encontrará los procedimiento para los procesos generales y en el capítulo III – hoja 57 los procedimiento para los procesos especiales: </w:t>
            </w:r>
          </w:p>
          <w:p w:rsidR="000E4C76" w:rsidRDefault="000E4C76" w14:paraId="00000048" w14:textId="77777777">
            <w:pPr>
              <w:pStyle w:val="Normal0"/>
              <w:spacing w:after="120" w:line="276" w:lineRule="auto"/>
              <w:rPr>
                <w:color w:val="FFFFFF"/>
                <w:sz w:val="20"/>
                <w:szCs w:val="20"/>
              </w:rPr>
            </w:pPr>
          </w:p>
          <w:p w:rsidR="000E4C76" w:rsidRDefault="001C6490" w14:paraId="00000049" w14:textId="77777777">
            <w:pPr>
              <w:pStyle w:val="Normal0"/>
              <w:spacing w:after="120" w:line="276" w:lineRule="auto"/>
              <w:jc w:val="center"/>
              <w:rPr>
                <w:color w:val="FFFFFF"/>
                <w:sz w:val="20"/>
                <w:szCs w:val="20"/>
              </w:rPr>
            </w:pPr>
            <w:r>
              <w:rPr>
                <w:noProof/>
                <w:color w:val="FFFFFF"/>
                <w:sz w:val="20"/>
                <w:szCs w:val="20"/>
              </w:rPr>
              <w:drawing>
                <wp:inline distT="0" distB="0" distL="0" distR="0" wp14:anchorId="2FBADDCB" wp14:editId="07777777">
                  <wp:extent cx="502914" cy="502914"/>
                  <wp:effectExtent l="0" t="0" r="0" b="0"/>
                  <wp:docPr id="8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02914" cy="502914"/>
                          </a:xfrm>
                          <a:prstGeom prst="rect">
                            <a:avLst/>
                          </a:prstGeom>
                          <a:ln/>
                        </pic:spPr>
                      </pic:pic>
                    </a:graphicData>
                  </a:graphic>
                </wp:inline>
              </w:drawing>
            </w:r>
          </w:p>
          <w:p w:rsidR="000E4C76" w:rsidRDefault="001C6490" w14:paraId="0000004A" w14:textId="77777777">
            <w:pPr>
              <w:pStyle w:val="Normal0"/>
              <w:spacing w:after="120" w:line="276" w:lineRule="auto"/>
              <w:rPr>
                <w:i/>
                <w:color w:val="FFFFFF"/>
                <w:sz w:val="20"/>
                <w:szCs w:val="20"/>
              </w:rPr>
            </w:pPr>
            <w:r>
              <w:rPr>
                <w:i/>
                <w:color w:val="FFFFFF"/>
                <w:sz w:val="20"/>
                <w:szCs w:val="20"/>
              </w:rPr>
              <w:t xml:space="preserve"> </w:t>
            </w:r>
          </w:p>
        </w:tc>
      </w:tr>
    </w:tbl>
    <w:p w:rsidR="000E4C76" w:rsidRDefault="000E4C76" w14:paraId="0000004B" w14:textId="77777777">
      <w:pPr>
        <w:pStyle w:val="Normal0"/>
        <w:pBdr>
          <w:top w:val="nil"/>
          <w:left w:val="nil"/>
          <w:bottom w:val="nil"/>
          <w:right w:val="nil"/>
          <w:between w:val="nil"/>
        </w:pBdr>
        <w:spacing w:after="120"/>
        <w:jc w:val="both"/>
        <w:rPr>
          <w:color w:val="000000"/>
          <w:sz w:val="20"/>
          <w:szCs w:val="20"/>
        </w:rPr>
      </w:pPr>
    </w:p>
    <w:p w:rsidR="000E4C76" w:rsidRDefault="001C6490" w14:paraId="0000004C" w14:textId="77777777">
      <w:pPr>
        <w:pStyle w:val="Normal0"/>
        <w:pBdr>
          <w:top w:val="nil"/>
          <w:left w:val="nil"/>
          <w:bottom w:val="nil"/>
          <w:right w:val="nil"/>
          <w:between w:val="nil"/>
        </w:pBdr>
        <w:spacing w:after="120"/>
        <w:jc w:val="both"/>
        <w:rPr>
          <w:color w:val="000000"/>
          <w:sz w:val="20"/>
          <w:szCs w:val="20"/>
        </w:rPr>
      </w:pPr>
      <w:r>
        <w:rPr>
          <w:color w:val="000000"/>
          <w:sz w:val="20"/>
          <w:szCs w:val="20"/>
        </w:rPr>
        <w:t>Posterior a la lectura de los capítulos y teniendo claro los temas, analice y reflexione sobre cuáles procesos aplican para cada uno de los establecimientos y servicios farmacéuticos.</w:t>
      </w:r>
    </w:p>
    <w:p w:rsidR="000E4C76" w:rsidRDefault="000E4C76" w14:paraId="0000004D" w14:textId="77777777">
      <w:pPr>
        <w:pStyle w:val="Normal0"/>
        <w:pBdr>
          <w:top w:val="nil"/>
          <w:left w:val="nil"/>
          <w:bottom w:val="nil"/>
          <w:right w:val="nil"/>
          <w:between w:val="nil"/>
        </w:pBdr>
        <w:spacing w:after="120"/>
        <w:jc w:val="both"/>
        <w:rPr>
          <w:b/>
          <w:color w:val="000000"/>
          <w:sz w:val="20"/>
          <w:szCs w:val="20"/>
        </w:rPr>
      </w:pPr>
    </w:p>
    <w:p w:rsidR="000E4C76" w:rsidRDefault="001C6490" w14:paraId="0000004E"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 xml:space="preserve">2. Proceso de dispensación </w:t>
      </w:r>
    </w:p>
    <w:p w:rsidR="000E4C76" w:rsidRDefault="001C6490" w14:paraId="0000004F" w14:textId="77777777">
      <w:pPr>
        <w:pStyle w:val="Normal0"/>
        <w:pBdr>
          <w:top w:val="nil"/>
          <w:left w:val="nil"/>
          <w:bottom w:val="nil"/>
          <w:right w:val="nil"/>
          <w:between w:val="nil"/>
        </w:pBdr>
        <w:spacing w:after="120"/>
        <w:jc w:val="both"/>
        <w:rPr>
          <w:color w:val="000000"/>
          <w:sz w:val="20"/>
          <w:szCs w:val="20"/>
        </w:rPr>
      </w:pPr>
      <w:r>
        <w:rPr>
          <w:color w:val="000000"/>
          <w:sz w:val="20"/>
          <w:szCs w:val="20"/>
        </w:rPr>
        <w:t>El proceso general de recepción de medicame</w:t>
      </w:r>
      <w:r>
        <w:rPr>
          <w:color w:val="000000"/>
          <w:sz w:val="20"/>
          <w:szCs w:val="20"/>
        </w:rPr>
        <w:t>ntos y dispositivos médicos a nivel normativo, está reglamentado por la resolución 1403 del 2007 en el capítulo II - PROCEDIMIENTOS PARA LOS PROCESOS GENERALES – numeral 5 y es definido como la entrega de uno o más medicamentos a un paciente y la informaci</w:t>
      </w:r>
      <w:r>
        <w:rPr>
          <w:color w:val="000000"/>
          <w:sz w:val="20"/>
          <w:szCs w:val="20"/>
        </w:rPr>
        <w:t>ón sobre su uso adecuado.</w:t>
      </w:r>
    </w:p>
    <w:p w:rsidR="000E4C76" w:rsidRDefault="000E4C76" w14:paraId="00000050" w14:textId="77777777">
      <w:pPr>
        <w:pStyle w:val="Normal0"/>
        <w:pBdr>
          <w:top w:val="nil"/>
          <w:left w:val="nil"/>
          <w:bottom w:val="nil"/>
          <w:right w:val="nil"/>
          <w:between w:val="nil"/>
        </w:pBdr>
        <w:spacing w:after="120"/>
        <w:jc w:val="both"/>
        <w:rPr>
          <w:color w:val="000000"/>
          <w:sz w:val="20"/>
          <w:szCs w:val="20"/>
        </w:rPr>
      </w:pPr>
    </w:p>
    <w:p w:rsidR="000E4C76" w:rsidRDefault="001C6490" w14:paraId="00000051" w14:textId="77777777">
      <w:pPr>
        <w:pStyle w:val="Normal0"/>
        <w:numPr>
          <w:ilvl w:val="1"/>
          <w:numId w:val="6"/>
        </w:numPr>
        <w:pBdr>
          <w:top w:val="nil"/>
          <w:left w:val="nil"/>
          <w:bottom w:val="nil"/>
          <w:right w:val="nil"/>
          <w:between w:val="nil"/>
        </w:pBdr>
        <w:spacing w:after="120"/>
        <w:jc w:val="both"/>
        <w:rPr>
          <w:b/>
          <w:color w:val="000000"/>
          <w:sz w:val="20"/>
          <w:szCs w:val="20"/>
        </w:rPr>
      </w:pPr>
      <w:r>
        <w:rPr>
          <w:b/>
          <w:color w:val="000000"/>
          <w:sz w:val="20"/>
          <w:szCs w:val="20"/>
        </w:rPr>
        <w:t>Instalaciones locativas</w:t>
      </w:r>
    </w:p>
    <w:p w:rsidR="000E4C76" w:rsidRDefault="001C6490" w14:paraId="00000052"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La resolución 3100 del 2009 define los procedimientos y condiciones de habilitación de los servicios en salud, normativa a la que debe acogerse todo servicio farmacéutico para poder ser habilitado. En ese </w:t>
      </w:r>
      <w:r>
        <w:rPr>
          <w:color w:val="000000"/>
          <w:sz w:val="20"/>
          <w:szCs w:val="20"/>
        </w:rPr>
        <w:t xml:space="preserve">orden de ideas, el artículo 3 de la misma resolución determina los requisitos que deben cumplir los prestadores de servicios de salud para el ingreso y la permanencia en el Sistema Único de Habilitación del Sistema Obligatorio de Garantía de Calidad de la </w:t>
      </w:r>
      <w:r>
        <w:rPr>
          <w:color w:val="000000"/>
          <w:sz w:val="20"/>
          <w:szCs w:val="20"/>
        </w:rPr>
        <w:t>Atención en Salud (SOGCS) Estos requisitos son:</w:t>
      </w:r>
    </w:p>
    <w:p w:rsidR="000E4C76" w:rsidRDefault="001C6490" w14:paraId="00000053" w14:textId="77777777">
      <w:pPr>
        <w:pStyle w:val="Normal0"/>
        <w:numPr>
          <w:ilvl w:val="0"/>
          <w:numId w:val="4"/>
        </w:numPr>
        <w:pBdr>
          <w:top w:val="nil"/>
          <w:left w:val="nil"/>
          <w:bottom w:val="nil"/>
          <w:right w:val="nil"/>
          <w:between w:val="nil"/>
        </w:pBdr>
        <w:rPr>
          <w:color w:val="000000"/>
          <w:sz w:val="20"/>
          <w:szCs w:val="20"/>
        </w:rPr>
      </w:pPr>
      <w:sdt>
        <w:sdtPr>
          <w:tag w:val="goog_rdk_2"/>
          <w:id w:val="2110486337"/>
        </w:sdtPr>
        <w:sdtEndPr/>
        <w:sdtContent>
          <w:commentRangeStart w:id="4"/>
        </w:sdtContent>
      </w:sdt>
      <w:r>
        <w:rPr>
          <w:color w:val="000000"/>
          <w:sz w:val="20"/>
          <w:szCs w:val="20"/>
        </w:rPr>
        <w:t>Capacidad técnico-administrativa.</w:t>
      </w:r>
    </w:p>
    <w:p w:rsidR="000E4C76" w:rsidRDefault="001C6490" w14:paraId="00000054" w14:textId="77777777">
      <w:pPr>
        <w:pStyle w:val="Normal0"/>
        <w:numPr>
          <w:ilvl w:val="0"/>
          <w:numId w:val="4"/>
        </w:numPr>
        <w:pBdr>
          <w:top w:val="nil"/>
          <w:left w:val="nil"/>
          <w:bottom w:val="nil"/>
          <w:right w:val="nil"/>
          <w:between w:val="nil"/>
        </w:pBdr>
        <w:rPr>
          <w:color w:val="000000"/>
          <w:sz w:val="20"/>
          <w:szCs w:val="20"/>
        </w:rPr>
      </w:pPr>
      <w:r>
        <w:rPr>
          <w:color w:val="000000"/>
          <w:sz w:val="20"/>
          <w:szCs w:val="20"/>
        </w:rPr>
        <w:t>Suficiencia patrimonial y financiera.</w:t>
      </w:r>
    </w:p>
    <w:p w:rsidR="000E4C76" w:rsidRDefault="001C6490" w14:paraId="00000055" w14:textId="77777777">
      <w:pPr>
        <w:pStyle w:val="Normal0"/>
        <w:numPr>
          <w:ilvl w:val="0"/>
          <w:numId w:val="4"/>
        </w:numPr>
        <w:pBdr>
          <w:top w:val="nil"/>
          <w:left w:val="nil"/>
          <w:bottom w:val="nil"/>
          <w:right w:val="nil"/>
          <w:between w:val="nil"/>
        </w:pBdr>
        <w:spacing w:after="120"/>
        <w:rPr>
          <w:color w:val="000000"/>
          <w:sz w:val="20"/>
          <w:szCs w:val="20"/>
        </w:rPr>
      </w:pPr>
      <w:r>
        <w:rPr>
          <w:color w:val="000000"/>
          <w:sz w:val="20"/>
          <w:szCs w:val="20"/>
        </w:rPr>
        <w:t>Capacidad tecnológica y científica</w:t>
      </w:r>
      <w:commentRangeEnd w:id="4"/>
      <w:r>
        <w:commentReference w:id="4"/>
      </w:r>
      <w:r>
        <w:rPr>
          <w:color w:val="000000"/>
          <w:sz w:val="20"/>
          <w:szCs w:val="20"/>
        </w:rPr>
        <w:t>.</w:t>
      </w:r>
    </w:p>
    <w:p w:rsidR="000E4C76" w:rsidRDefault="000E4C76" w14:paraId="00000056" w14:textId="77777777">
      <w:pPr>
        <w:pStyle w:val="Normal0"/>
        <w:pBdr>
          <w:top w:val="nil"/>
          <w:left w:val="nil"/>
          <w:bottom w:val="nil"/>
          <w:right w:val="nil"/>
          <w:between w:val="nil"/>
        </w:pBdr>
        <w:spacing w:after="120"/>
        <w:jc w:val="both"/>
        <w:rPr>
          <w:color w:val="000000"/>
          <w:sz w:val="20"/>
          <w:szCs w:val="20"/>
        </w:rPr>
      </w:pPr>
    </w:p>
    <w:tbl>
      <w:tblPr>
        <w:tblStyle w:val="af0"/>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62"/>
      </w:tblGrid>
      <w:tr w:rsidR="000E4C76" w14:paraId="28065231" w14:textId="77777777">
        <w:tc>
          <w:tcPr>
            <w:tcW w:w="9962" w:type="dxa"/>
            <w:shd w:val="clear" w:color="auto" w:fill="00B0F0"/>
          </w:tcPr>
          <w:p w:rsidR="000E4C76" w:rsidRDefault="001C6490" w14:paraId="00000057" w14:textId="77777777">
            <w:pPr>
              <w:pStyle w:val="Normal0"/>
              <w:spacing w:after="120" w:line="276" w:lineRule="auto"/>
              <w:jc w:val="center"/>
              <w:rPr>
                <w:color w:val="FFFFFF"/>
                <w:sz w:val="20"/>
                <w:szCs w:val="20"/>
              </w:rPr>
            </w:pPr>
            <w:sdt>
              <w:sdtPr>
                <w:tag w:val="goog_rdk_3"/>
                <w:id w:val="515953057"/>
              </w:sdtPr>
              <w:sdtEndPr/>
              <w:sdtContent>
                <w:commentRangeStart w:id="5"/>
              </w:sdtContent>
            </w:sdt>
            <w:r>
              <w:rPr>
                <w:color w:val="FFFFFF"/>
                <w:sz w:val="20"/>
                <w:szCs w:val="20"/>
              </w:rPr>
              <w:t xml:space="preserve">Llamado </w:t>
            </w:r>
            <w:commentRangeEnd w:id="5"/>
            <w:r>
              <w:commentReference w:id="5"/>
            </w:r>
            <w:r>
              <w:rPr>
                <w:color w:val="FFFFFF"/>
                <w:sz w:val="20"/>
                <w:szCs w:val="20"/>
              </w:rPr>
              <w:t>a la acción</w:t>
            </w:r>
          </w:p>
          <w:p w:rsidR="000E4C76" w:rsidRDefault="000E4C76" w14:paraId="00000058" w14:textId="77777777">
            <w:pPr>
              <w:pStyle w:val="Normal0"/>
              <w:spacing w:after="120" w:line="276" w:lineRule="auto"/>
              <w:rPr>
                <w:color w:val="FFFFFF"/>
                <w:sz w:val="20"/>
                <w:szCs w:val="20"/>
              </w:rPr>
            </w:pPr>
          </w:p>
          <w:p w:rsidR="000E4C76" w:rsidRDefault="001C6490" w14:paraId="00000059" w14:textId="77777777">
            <w:pPr>
              <w:pStyle w:val="Normal0"/>
              <w:pBdr>
                <w:top w:val="nil"/>
                <w:left w:val="nil"/>
                <w:bottom w:val="nil"/>
                <w:right w:val="nil"/>
                <w:between w:val="nil"/>
              </w:pBdr>
              <w:spacing w:after="120" w:line="276" w:lineRule="auto"/>
              <w:jc w:val="both"/>
              <w:rPr>
                <w:color w:val="FFFFFF"/>
                <w:sz w:val="20"/>
                <w:szCs w:val="20"/>
              </w:rPr>
            </w:pPr>
            <w:r>
              <w:rPr>
                <w:color w:val="FFFFFF"/>
                <w:sz w:val="20"/>
                <w:szCs w:val="20"/>
              </w:rPr>
              <w:t>Es importante saber que todo servicio o establecimiento farmacéutico debe acogerse a los requisitos determinados por la resolución 1403 del 2007 – Capítulo II – título I – numeral 1.1 – condiciones locativas.</w:t>
            </w:r>
          </w:p>
          <w:p w:rsidR="000E4C76" w:rsidRDefault="000E4C76" w14:paraId="0000005A" w14:textId="77777777">
            <w:pPr>
              <w:pStyle w:val="Normal0"/>
              <w:pBdr>
                <w:top w:val="nil"/>
                <w:left w:val="nil"/>
                <w:bottom w:val="nil"/>
                <w:right w:val="nil"/>
                <w:between w:val="nil"/>
              </w:pBdr>
              <w:spacing w:after="120" w:line="276" w:lineRule="auto"/>
              <w:jc w:val="both"/>
              <w:rPr>
                <w:color w:val="FFFFFF"/>
                <w:sz w:val="20"/>
                <w:szCs w:val="20"/>
              </w:rPr>
            </w:pPr>
          </w:p>
          <w:p w:rsidR="000E4C76" w:rsidRDefault="001C6490" w14:paraId="0000005B" w14:textId="77777777">
            <w:pPr>
              <w:pStyle w:val="Normal0"/>
              <w:pBdr>
                <w:top w:val="nil"/>
                <w:left w:val="nil"/>
                <w:bottom w:val="nil"/>
                <w:right w:val="nil"/>
                <w:between w:val="nil"/>
              </w:pBdr>
              <w:spacing w:after="120" w:line="276" w:lineRule="auto"/>
              <w:jc w:val="both"/>
              <w:rPr>
                <w:color w:val="FFFFFF"/>
                <w:sz w:val="20"/>
                <w:szCs w:val="20"/>
              </w:rPr>
            </w:pPr>
            <w:r>
              <w:rPr>
                <w:color w:val="FFFFFF"/>
                <w:sz w:val="20"/>
                <w:szCs w:val="20"/>
              </w:rPr>
              <w:t>La información específica en relación a dichas</w:t>
            </w:r>
            <w:r>
              <w:rPr>
                <w:color w:val="FFFFFF"/>
                <w:sz w:val="20"/>
                <w:szCs w:val="20"/>
              </w:rPr>
              <w:t xml:space="preserve"> condiciones puede consultarla en el siguiente PDF.</w:t>
            </w:r>
          </w:p>
          <w:p w:rsidR="000E4C76" w:rsidRDefault="000E4C76" w14:paraId="0000005C" w14:textId="77777777">
            <w:pPr>
              <w:pStyle w:val="Normal0"/>
              <w:spacing w:after="120" w:line="276" w:lineRule="auto"/>
              <w:rPr>
                <w:color w:val="FFFFFF"/>
                <w:sz w:val="20"/>
                <w:szCs w:val="20"/>
              </w:rPr>
            </w:pPr>
          </w:p>
          <w:p w:rsidR="000E4C76" w:rsidRDefault="001C6490" w14:paraId="0000005D" w14:textId="77777777">
            <w:pPr>
              <w:pStyle w:val="Normal0"/>
              <w:spacing w:after="120" w:line="276" w:lineRule="auto"/>
              <w:jc w:val="center"/>
              <w:rPr>
                <w:color w:val="FFFFFF"/>
                <w:sz w:val="20"/>
                <w:szCs w:val="20"/>
              </w:rPr>
            </w:pPr>
            <w:r>
              <w:rPr>
                <w:noProof/>
                <w:color w:val="FFFFFF"/>
                <w:sz w:val="20"/>
                <w:szCs w:val="20"/>
              </w:rPr>
              <w:drawing>
                <wp:inline distT="0" distB="0" distL="0" distR="0" wp14:anchorId="06686063" wp14:editId="07777777">
                  <wp:extent cx="502914" cy="502914"/>
                  <wp:effectExtent l="0" t="0" r="0" b="0"/>
                  <wp:docPr id="8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02914" cy="502914"/>
                          </a:xfrm>
                          <a:prstGeom prst="rect">
                            <a:avLst/>
                          </a:prstGeom>
                          <a:ln/>
                        </pic:spPr>
                      </pic:pic>
                    </a:graphicData>
                  </a:graphic>
                </wp:inline>
              </w:drawing>
            </w:r>
          </w:p>
          <w:p w:rsidR="000E4C76" w:rsidRDefault="001C6490" w14:paraId="0000005E" w14:textId="77777777">
            <w:pPr>
              <w:pStyle w:val="Normal0"/>
              <w:spacing w:after="120" w:line="276" w:lineRule="auto"/>
              <w:rPr>
                <w:i/>
                <w:color w:val="FFFFFF"/>
                <w:sz w:val="20"/>
                <w:szCs w:val="20"/>
              </w:rPr>
            </w:pPr>
            <w:r>
              <w:rPr>
                <w:i/>
                <w:color w:val="FFFFFF"/>
                <w:sz w:val="20"/>
                <w:szCs w:val="20"/>
              </w:rPr>
              <w:t xml:space="preserve"> </w:t>
            </w:r>
          </w:p>
        </w:tc>
      </w:tr>
    </w:tbl>
    <w:p w:rsidR="000E4C76" w:rsidRDefault="000E4C76" w14:paraId="0000005F" w14:textId="77777777">
      <w:pPr>
        <w:pStyle w:val="Normal0"/>
        <w:pBdr>
          <w:top w:val="nil"/>
          <w:left w:val="nil"/>
          <w:bottom w:val="nil"/>
          <w:right w:val="nil"/>
          <w:between w:val="nil"/>
        </w:pBdr>
        <w:spacing w:after="120"/>
        <w:jc w:val="both"/>
        <w:rPr>
          <w:color w:val="000000"/>
          <w:sz w:val="20"/>
          <w:szCs w:val="20"/>
        </w:rPr>
      </w:pPr>
    </w:p>
    <w:p w:rsidR="000E4C76" w:rsidRDefault="001C6490" w14:paraId="00000060"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2.2 Áreas técnicas</w:t>
      </w:r>
    </w:p>
    <w:p w:rsidR="000E4C76" w:rsidRDefault="001C6490" w14:paraId="00000061"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Para los establecimientos farmacéuticos como los Depósitos de Drogas y las Agencias de Especialidades Farmacéuticas, establecimientos farmacéuticos minoristas como las Farmacias-Droguerías y las Droguerías, y servicios farmacéuticos hospitalarios de alta, </w:t>
      </w:r>
      <w:r>
        <w:rPr>
          <w:color w:val="000000"/>
          <w:sz w:val="20"/>
          <w:szCs w:val="20"/>
        </w:rPr>
        <w:t>mediana y baja complejidad, las áreas están determinadas por la resolución 1403 del 2007.</w:t>
      </w:r>
    </w:p>
    <w:p w:rsidR="000E4C76" w:rsidRDefault="001C6490" w14:paraId="00000062" w14:textId="77777777">
      <w:pPr>
        <w:pStyle w:val="Normal0"/>
        <w:pBdr>
          <w:top w:val="nil"/>
          <w:left w:val="nil"/>
          <w:bottom w:val="nil"/>
          <w:right w:val="nil"/>
          <w:between w:val="nil"/>
        </w:pBdr>
        <w:spacing w:after="120"/>
        <w:jc w:val="both"/>
        <w:rPr>
          <w:color w:val="000000"/>
          <w:sz w:val="20"/>
          <w:szCs w:val="20"/>
        </w:rPr>
      </w:pPr>
      <w:r>
        <w:rPr>
          <w:color w:val="000000"/>
          <w:sz w:val="20"/>
          <w:szCs w:val="20"/>
        </w:rPr>
        <w:t>A continuación se describen dichas áreas:</w:t>
      </w:r>
    </w:p>
    <w:p w:rsidR="000E4C76" w:rsidRDefault="000E4C76" w14:paraId="00000063" w14:textId="77777777">
      <w:pPr>
        <w:pStyle w:val="Normal0"/>
        <w:pBdr>
          <w:top w:val="nil"/>
          <w:left w:val="nil"/>
          <w:bottom w:val="nil"/>
          <w:right w:val="nil"/>
          <w:between w:val="nil"/>
        </w:pBdr>
        <w:spacing w:after="120"/>
        <w:jc w:val="both"/>
        <w:rPr>
          <w:color w:val="000000"/>
          <w:sz w:val="20"/>
          <w:szCs w:val="20"/>
        </w:rPr>
      </w:pPr>
    </w:p>
    <w:p w:rsidR="000E4C76" w:rsidRDefault="001C6490" w14:paraId="00000064" w14:textId="77777777">
      <w:pPr>
        <w:pStyle w:val="Normal0"/>
        <w:pBdr>
          <w:top w:val="nil"/>
          <w:left w:val="nil"/>
          <w:bottom w:val="nil"/>
          <w:right w:val="nil"/>
          <w:between w:val="nil"/>
        </w:pBdr>
        <w:spacing w:after="120"/>
        <w:jc w:val="center"/>
        <w:rPr>
          <w:color w:val="000000"/>
          <w:sz w:val="20"/>
          <w:szCs w:val="20"/>
        </w:rPr>
      </w:pPr>
      <w:sdt>
        <w:sdtPr>
          <w:tag w:val="goog_rdk_4"/>
          <w:id w:val="1130276860"/>
        </w:sdtPr>
        <w:sdtEndPr/>
        <w:sdtContent>
          <w:commentRangeStart w:id="6"/>
        </w:sdtContent>
      </w:sdt>
      <w:r>
        <w:rPr>
          <w:noProof/>
          <w:sz w:val="20"/>
          <w:szCs w:val="20"/>
        </w:rPr>
        <w:drawing>
          <wp:inline distT="0" distB="0" distL="0" distR="0" wp14:anchorId="1D1C37A5" wp14:editId="07777777">
            <wp:extent cx="4766392" cy="815907"/>
            <wp:effectExtent l="0" t="0" r="0" b="0"/>
            <wp:docPr id="9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4766392" cy="815907"/>
                    </a:xfrm>
                    <a:prstGeom prst="rect">
                      <a:avLst/>
                    </a:prstGeom>
                    <a:ln/>
                  </pic:spPr>
                </pic:pic>
              </a:graphicData>
            </a:graphic>
          </wp:inline>
        </w:drawing>
      </w:r>
      <w:commentRangeEnd w:id="6"/>
      <w:r>
        <w:commentReference w:id="6"/>
      </w:r>
    </w:p>
    <w:p w:rsidR="000E4C76" w:rsidRDefault="000E4C76" w14:paraId="00000065" w14:textId="77777777">
      <w:pPr>
        <w:pStyle w:val="Normal0"/>
        <w:pBdr>
          <w:top w:val="nil"/>
          <w:left w:val="nil"/>
          <w:bottom w:val="nil"/>
          <w:right w:val="nil"/>
          <w:between w:val="nil"/>
        </w:pBdr>
        <w:spacing w:after="120"/>
        <w:jc w:val="both"/>
        <w:rPr>
          <w:b/>
          <w:color w:val="000000"/>
          <w:sz w:val="20"/>
          <w:szCs w:val="20"/>
        </w:rPr>
      </w:pPr>
    </w:p>
    <w:p w:rsidR="000E4C76" w:rsidRDefault="001C6490" w14:paraId="00000066"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2.3. Talento humano</w:t>
      </w:r>
      <w:sdt>
        <w:sdtPr>
          <w:tag w:val="goog_rdk_5"/>
          <w:id w:val="2097224124"/>
        </w:sdtPr>
        <w:sdtEndPr/>
        <w:sdtContent>
          <w:commentRangeStart w:id="7"/>
        </w:sdtContent>
      </w:sdt>
    </w:p>
    <w:p w:rsidR="000E4C76" w:rsidRDefault="001C6490" w14:paraId="00000067" w14:textId="77777777">
      <w:pPr>
        <w:pStyle w:val="Normal0"/>
        <w:pBdr>
          <w:top w:val="nil"/>
          <w:left w:val="nil"/>
          <w:bottom w:val="nil"/>
          <w:right w:val="nil"/>
          <w:between w:val="nil"/>
        </w:pBdr>
        <w:spacing w:after="120"/>
        <w:jc w:val="both"/>
        <w:rPr>
          <w:color w:val="000000"/>
          <w:sz w:val="20"/>
          <w:szCs w:val="20"/>
        </w:rPr>
      </w:pPr>
      <w:commentRangeEnd w:id="7"/>
      <w:r>
        <w:commentReference w:id="7"/>
      </w:r>
      <w:r>
        <w:rPr>
          <w:color w:val="000000"/>
          <w:sz w:val="20"/>
          <w:szCs w:val="20"/>
        </w:rPr>
        <w:t>A nivel formativo, todo establecimiento o servicio farmacéutico debe contar con el recurso humano idóneo, con los conocimientos, habilidades y competencias propias para la realización de las actividades o procesos que se realicen.</w:t>
      </w:r>
      <w:r>
        <w:rPr>
          <w:noProof/>
        </w:rPr>
        <w:drawing>
          <wp:anchor distT="0" distB="0" distL="114300" distR="114300" simplePos="0" relativeHeight="251658240" behindDoc="0" locked="0" layoutInCell="1" hidden="0" allowOverlap="1" wp14:anchorId="0D046C86" wp14:editId="07777777">
            <wp:simplePos x="0" y="0"/>
            <wp:positionH relativeFrom="column">
              <wp:posOffset>54612</wp:posOffset>
            </wp:positionH>
            <wp:positionV relativeFrom="paragraph">
              <wp:posOffset>1905</wp:posOffset>
            </wp:positionV>
            <wp:extent cx="2169795" cy="1447800"/>
            <wp:effectExtent l="0" t="0" r="0" b="0"/>
            <wp:wrapSquare wrapText="bothSides" distT="0" distB="0" distL="114300" distR="114300"/>
            <wp:docPr id="100" name="image9.jpg" descr="Mujer que trabaja en la farmacia y vistiendo abrigo Foto gratis"/>
            <wp:cNvGraphicFramePr/>
            <a:graphic xmlns:a="http://schemas.openxmlformats.org/drawingml/2006/main">
              <a:graphicData uri="http://schemas.openxmlformats.org/drawingml/2006/picture">
                <pic:pic xmlns:pic="http://schemas.openxmlformats.org/drawingml/2006/picture">
                  <pic:nvPicPr>
                    <pic:cNvPr id="0" name="image9.jpg" descr="Mujer que trabaja en la farmacia y vistiendo abrigo Foto gratis"/>
                    <pic:cNvPicPr preferRelativeResize="0"/>
                  </pic:nvPicPr>
                  <pic:blipFill>
                    <a:blip r:embed="rId17"/>
                    <a:srcRect/>
                    <a:stretch>
                      <a:fillRect/>
                    </a:stretch>
                  </pic:blipFill>
                  <pic:spPr>
                    <a:xfrm>
                      <a:off x="0" y="0"/>
                      <a:ext cx="2169795" cy="1447800"/>
                    </a:xfrm>
                    <a:prstGeom prst="rect">
                      <a:avLst/>
                    </a:prstGeom>
                    <a:ln/>
                  </pic:spPr>
                </pic:pic>
              </a:graphicData>
            </a:graphic>
          </wp:anchor>
        </w:drawing>
      </w:r>
    </w:p>
    <w:p w:rsidR="000E4C76" w:rsidRDefault="001C6490" w14:paraId="00000068" w14:textId="77777777">
      <w:pPr>
        <w:pStyle w:val="Normal0"/>
        <w:pBdr>
          <w:top w:val="nil"/>
          <w:left w:val="nil"/>
          <w:bottom w:val="nil"/>
          <w:right w:val="nil"/>
          <w:between w:val="nil"/>
        </w:pBdr>
        <w:spacing w:after="120"/>
        <w:jc w:val="both"/>
        <w:rPr>
          <w:color w:val="000000"/>
          <w:sz w:val="20"/>
          <w:szCs w:val="20"/>
        </w:rPr>
      </w:pPr>
      <w:r>
        <w:rPr>
          <w:color w:val="000000"/>
          <w:sz w:val="20"/>
          <w:szCs w:val="20"/>
        </w:rPr>
        <w:t>Directamente, en el proc</w:t>
      </w:r>
      <w:r>
        <w:rPr>
          <w:color w:val="000000"/>
          <w:sz w:val="20"/>
          <w:szCs w:val="20"/>
        </w:rPr>
        <w:t xml:space="preserve">eso de dispensación, la información al paciente acerca del uso adecuado de los medicamentos o dispositivos médicos está a cargo del Químico Farmacéutico o el Tecnólogo en </w:t>
      </w:r>
      <w:r>
        <w:rPr>
          <w:sz w:val="20"/>
          <w:szCs w:val="20"/>
        </w:rPr>
        <w:t>Regencia</w:t>
      </w:r>
      <w:r>
        <w:rPr>
          <w:color w:val="000000"/>
          <w:sz w:val="20"/>
          <w:szCs w:val="20"/>
        </w:rPr>
        <w:t xml:space="preserve"> de Farmacia.</w:t>
      </w:r>
    </w:p>
    <w:p w:rsidR="000E4C76" w:rsidRDefault="000E4C76" w14:paraId="00000069" w14:textId="77777777">
      <w:pPr>
        <w:pStyle w:val="Normal0"/>
        <w:pBdr>
          <w:top w:val="nil"/>
          <w:left w:val="nil"/>
          <w:bottom w:val="nil"/>
          <w:right w:val="nil"/>
          <w:between w:val="nil"/>
        </w:pBdr>
        <w:spacing w:after="120"/>
        <w:jc w:val="both"/>
        <w:rPr>
          <w:color w:val="000000"/>
          <w:sz w:val="20"/>
          <w:szCs w:val="20"/>
        </w:rPr>
      </w:pPr>
    </w:p>
    <w:p w:rsidR="000E4C76" w:rsidRDefault="001C6490" w14:paraId="0000006A" w14:textId="77777777">
      <w:pPr>
        <w:pStyle w:val="Normal0"/>
        <w:pBdr>
          <w:top w:val="nil"/>
          <w:left w:val="nil"/>
          <w:bottom w:val="nil"/>
          <w:right w:val="nil"/>
          <w:between w:val="nil"/>
        </w:pBdr>
        <w:spacing w:after="120"/>
        <w:jc w:val="both"/>
        <w:rPr>
          <w:color w:val="000000"/>
          <w:sz w:val="20"/>
          <w:szCs w:val="20"/>
        </w:rPr>
      </w:pPr>
      <w:r>
        <w:rPr>
          <w:color w:val="000000"/>
          <w:sz w:val="20"/>
          <w:szCs w:val="20"/>
        </w:rPr>
        <w:t>En caso tal que la dispensación la realice un Técnico en Servi</w:t>
      </w:r>
      <w:r>
        <w:rPr>
          <w:color w:val="000000"/>
          <w:sz w:val="20"/>
          <w:szCs w:val="20"/>
        </w:rPr>
        <w:t>cios Farmacéuticos, este se deberá limitar solo a ofrecer información sobre:</w:t>
      </w:r>
    </w:p>
    <w:p w:rsidR="000E4C76" w:rsidRDefault="001C6490" w14:paraId="0000006B" w14:textId="77777777">
      <w:pPr>
        <w:pStyle w:val="Normal0"/>
        <w:numPr>
          <w:ilvl w:val="0"/>
          <w:numId w:val="11"/>
        </w:numPr>
        <w:pBdr>
          <w:top w:val="nil"/>
          <w:left w:val="nil"/>
          <w:bottom w:val="nil"/>
          <w:right w:val="nil"/>
          <w:between w:val="nil"/>
        </w:pBdr>
        <w:jc w:val="both"/>
        <w:rPr>
          <w:color w:val="000000"/>
          <w:sz w:val="20"/>
          <w:szCs w:val="20"/>
        </w:rPr>
      </w:pPr>
      <w:sdt>
        <w:sdtPr>
          <w:tag w:val="goog_rdk_6"/>
          <w:id w:val="2095481328"/>
        </w:sdtPr>
        <w:sdtEndPr/>
        <w:sdtContent>
          <w:commentRangeStart w:id="8"/>
        </w:sdtContent>
      </w:sdt>
      <w:r>
        <w:rPr>
          <w:color w:val="000000"/>
          <w:sz w:val="20"/>
          <w:szCs w:val="20"/>
        </w:rPr>
        <w:t>Condiciones de almacenamiento.</w:t>
      </w:r>
    </w:p>
    <w:p w:rsidR="000E4C76" w:rsidRDefault="001C6490" w14:paraId="0000006C" w14:textId="77777777">
      <w:pPr>
        <w:pStyle w:val="Normal0"/>
        <w:numPr>
          <w:ilvl w:val="0"/>
          <w:numId w:val="11"/>
        </w:numPr>
        <w:pBdr>
          <w:top w:val="nil"/>
          <w:left w:val="nil"/>
          <w:bottom w:val="nil"/>
          <w:right w:val="nil"/>
          <w:between w:val="nil"/>
        </w:pBdr>
        <w:jc w:val="both"/>
        <w:rPr>
          <w:color w:val="000000"/>
          <w:sz w:val="20"/>
          <w:szCs w:val="20"/>
        </w:rPr>
      </w:pPr>
      <w:r>
        <w:rPr>
          <w:color w:val="000000"/>
          <w:sz w:val="20"/>
          <w:szCs w:val="20"/>
        </w:rPr>
        <w:t>Forma adecuada de reconstituir medicamentos que lo requieran.</w:t>
      </w:r>
    </w:p>
    <w:p w:rsidR="000E4C76" w:rsidRDefault="001C6490" w14:paraId="0000006D" w14:textId="77777777">
      <w:pPr>
        <w:pStyle w:val="Normal0"/>
        <w:numPr>
          <w:ilvl w:val="0"/>
          <w:numId w:val="11"/>
        </w:numPr>
        <w:pBdr>
          <w:top w:val="nil"/>
          <w:left w:val="nil"/>
          <w:bottom w:val="nil"/>
          <w:right w:val="nil"/>
          <w:between w:val="nil"/>
        </w:pBdr>
        <w:jc w:val="both"/>
        <w:rPr>
          <w:color w:val="000000"/>
          <w:sz w:val="20"/>
          <w:szCs w:val="20"/>
        </w:rPr>
      </w:pPr>
      <w:r>
        <w:rPr>
          <w:color w:val="000000"/>
          <w:sz w:val="20"/>
          <w:szCs w:val="20"/>
        </w:rPr>
        <w:t>Medición de la dosis.</w:t>
      </w:r>
    </w:p>
    <w:p w:rsidR="000E4C76" w:rsidRDefault="001C6490" w14:paraId="0000006E" w14:textId="77777777">
      <w:pPr>
        <w:pStyle w:val="Normal0"/>
        <w:numPr>
          <w:ilvl w:val="0"/>
          <w:numId w:val="11"/>
        </w:numPr>
        <w:pBdr>
          <w:top w:val="nil"/>
          <w:left w:val="nil"/>
          <w:bottom w:val="nil"/>
          <w:right w:val="nil"/>
          <w:between w:val="nil"/>
        </w:pBdr>
        <w:jc w:val="both"/>
        <w:rPr>
          <w:color w:val="000000"/>
          <w:sz w:val="20"/>
          <w:szCs w:val="20"/>
        </w:rPr>
      </w:pPr>
      <w:r>
        <w:rPr>
          <w:color w:val="000000"/>
          <w:sz w:val="20"/>
          <w:szCs w:val="20"/>
        </w:rPr>
        <w:t>Como se debe administrar el medicamento y cuidados que se deben tener, y</w:t>
      </w:r>
    </w:p>
    <w:p w:rsidR="000E4C76" w:rsidRDefault="001C6490" w14:paraId="0000006F" w14:textId="77777777">
      <w:pPr>
        <w:pStyle w:val="Normal0"/>
        <w:numPr>
          <w:ilvl w:val="0"/>
          <w:numId w:val="11"/>
        </w:numPr>
        <w:pBdr>
          <w:top w:val="nil"/>
          <w:left w:val="nil"/>
          <w:bottom w:val="nil"/>
          <w:right w:val="nil"/>
          <w:between w:val="nil"/>
        </w:pBdr>
        <w:spacing w:after="120"/>
        <w:jc w:val="both"/>
        <w:rPr>
          <w:color w:val="000000"/>
          <w:sz w:val="20"/>
          <w:szCs w:val="20"/>
        </w:rPr>
      </w:pPr>
      <w:r>
        <w:rPr>
          <w:color w:val="000000"/>
          <w:sz w:val="20"/>
          <w:szCs w:val="20"/>
        </w:rPr>
        <w:t>La importancia a la adherencia del tratamiento</w:t>
      </w:r>
      <w:commentRangeEnd w:id="8"/>
      <w:r>
        <w:commentReference w:id="8"/>
      </w:r>
      <w:r>
        <w:rPr>
          <w:color w:val="000000"/>
          <w:sz w:val="20"/>
          <w:szCs w:val="20"/>
        </w:rPr>
        <w:t>.</w:t>
      </w:r>
    </w:p>
    <w:p w:rsidR="000E4C76" w:rsidRDefault="000E4C76" w14:paraId="00000070" w14:textId="77777777">
      <w:pPr>
        <w:pStyle w:val="Normal0"/>
        <w:pBdr>
          <w:top w:val="nil"/>
          <w:left w:val="nil"/>
          <w:bottom w:val="nil"/>
          <w:right w:val="nil"/>
          <w:between w:val="nil"/>
        </w:pBdr>
        <w:spacing w:after="120"/>
        <w:jc w:val="both"/>
        <w:rPr>
          <w:color w:val="000000"/>
          <w:sz w:val="20"/>
          <w:szCs w:val="20"/>
        </w:rPr>
      </w:pPr>
    </w:p>
    <w:p w:rsidR="000E4C76" w:rsidRDefault="001C6490" w14:paraId="00000071"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2.4. Uso racional de los medicamentos</w:t>
      </w:r>
    </w:p>
    <w:p w:rsidR="000E4C76" w:rsidRDefault="001C6490" w14:paraId="00000072" w14:textId="77777777">
      <w:pPr>
        <w:pStyle w:val="Normal0"/>
        <w:pBdr>
          <w:top w:val="nil"/>
          <w:left w:val="nil"/>
          <w:bottom w:val="nil"/>
          <w:right w:val="nil"/>
          <w:between w:val="nil"/>
        </w:pBdr>
        <w:spacing w:after="120"/>
        <w:jc w:val="both"/>
        <w:rPr>
          <w:color w:val="000000"/>
          <w:sz w:val="20"/>
          <w:szCs w:val="20"/>
        </w:rPr>
      </w:pPr>
      <w:sdt>
        <w:sdtPr>
          <w:tag w:val="goog_rdk_7"/>
          <w:id w:val="2078538757"/>
        </w:sdtPr>
        <w:sdtEndPr/>
        <w:sdtContent>
          <w:commentRangeStart w:id="9"/>
        </w:sdtContent>
      </w:sdt>
      <w:r>
        <w:rPr>
          <w:color w:val="000000"/>
          <w:sz w:val="20"/>
          <w:szCs w:val="20"/>
        </w:rPr>
        <w:t>La Organización Mundial de la Salud (OMS), en 1985 define que hay Uso Racional de los Medic</w:t>
      </w:r>
      <w:r>
        <w:rPr>
          <w:color w:val="000000"/>
          <w:sz w:val="20"/>
          <w:szCs w:val="20"/>
        </w:rPr>
        <w:t>amentos (URM) cuando:</w:t>
      </w:r>
    </w:p>
    <w:p w:rsidR="000E4C76" w:rsidRDefault="001C6490" w14:paraId="00000073" w14:textId="77777777">
      <w:pPr>
        <w:pStyle w:val="Normal0"/>
        <w:pBdr>
          <w:top w:val="nil"/>
          <w:left w:val="nil"/>
          <w:bottom w:val="nil"/>
          <w:right w:val="nil"/>
          <w:between w:val="nil"/>
        </w:pBdr>
        <w:spacing w:after="120"/>
        <w:jc w:val="both"/>
        <w:rPr>
          <w:color w:val="000000"/>
          <w:sz w:val="20"/>
          <w:szCs w:val="20"/>
        </w:rPr>
      </w:pPr>
      <w:r>
        <w:rPr>
          <w:color w:val="000000"/>
          <w:sz w:val="20"/>
          <w:szCs w:val="20"/>
        </w:rPr>
        <w:t>“Los pacientes reciben la medicación adecuada a sus necesidades clínicas, en las dosis correspondientes a sus requisitos individuales, durante un período de tiempo adecuado y al menor costo posible para ellos y para la comunidad”.</w:t>
      </w:r>
    </w:p>
    <w:p w:rsidR="000E4C76" w:rsidRDefault="001C6490" w14:paraId="00000074" w14:textId="77777777">
      <w:pPr>
        <w:pStyle w:val="Normal0"/>
        <w:pBdr>
          <w:top w:val="nil"/>
          <w:left w:val="nil"/>
          <w:bottom w:val="nil"/>
          <w:right w:val="nil"/>
          <w:between w:val="nil"/>
        </w:pBdr>
        <w:spacing w:after="120"/>
        <w:jc w:val="both"/>
        <w:rPr>
          <w:color w:val="000000"/>
          <w:sz w:val="20"/>
          <w:szCs w:val="20"/>
        </w:rPr>
      </w:pPr>
      <w:commentRangeEnd w:id="9"/>
      <w:r>
        <w:commentReference w:id="9"/>
      </w:r>
      <w:r>
        <w:rPr>
          <w:color w:val="000000"/>
          <w:sz w:val="20"/>
          <w:szCs w:val="20"/>
        </w:rPr>
        <w:t>Tengamos en cuenta que el uso racional de los medicamentos es un acto que abarca:</w:t>
      </w:r>
    </w:p>
    <w:p w:rsidR="000E4C76" w:rsidRDefault="001C6490" w14:paraId="00000075" w14:textId="77777777">
      <w:pPr>
        <w:pStyle w:val="Normal0"/>
        <w:numPr>
          <w:ilvl w:val="3"/>
          <w:numId w:val="12"/>
        </w:numPr>
        <w:pBdr>
          <w:top w:val="nil"/>
          <w:left w:val="nil"/>
          <w:bottom w:val="nil"/>
          <w:right w:val="nil"/>
          <w:between w:val="nil"/>
        </w:pBdr>
        <w:ind w:left="357" w:hanging="357"/>
        <w:jc w:val="both"/>
        <w:rPr>
          <w:color w:val="000000"/>
          <w:sz w:val="20"/>
          <w:szCs w:val="20"/>
        </w:rPr>
      </w:pPr>
      <w:sdt>
        <w:sdtPr>
          <w:tag w:val="goog_rdk_8"/>
          <w:id w:val="347713387"/>
        </w:sdtPr>
        <w:sdtEndPr/>
        <w:sdtContent>
          <w:commentRangeStart w:id="10"/>
        </w:sdtContent>
      </w:sdt>
      <w:r>
        <w:rPr>
          <w:color w:val="000000"/>
          <w:sz w:val="20"/>
          <w:szCs w:val="20"/>
        </w:rPr>
        <w:t>La prescripción correcta de los medicamentos por parte del médico.</w:t>
      </w:r>
    </w:p>
    <w:p w:rsidR="000E4C76" w:rsidRDefault="001C6490" w14:paraId="00000076" w14:textId="77777777">
      <w:pPr>
        <w:pStyle w:val="Normal0"/>
        <w:numPr>
          <w:ilvl w:val="3"/>
          <w:numId w:val="12"/>
        </w:numPr>
        <w:pBdr>
          <w:top w:val="nil"/>
          <w:left w:val="nil"/>
          <w:bottom w:val="nil"/>
          <w:right w:val="nil"/>
          <w:between w:val="nil"/>
        </w:pBdr>
        <w:spacing w:after="120"/>
        <w:ind w:left="357" w:hanging="357"/>
        <w:jc w:val="both"/>
        <w:rPr>
          <w:color w:val="000000"/>
          <w:sz w:val="20"/>
          <w:szCs w:val="20"/>
        </w:rPr>
      </w:pPr>
      <w:r>
        <w:rPr>
          <w:color w:val="000000"/>
          <w:sz w:val="20"/>
          <w:szCs w:val="20"/>
        </w:rPr>
        <w:t>La entrega oportuna de medicamentos eficaces, seguros y de calidad, almacenados, dispensados y administr</w:t>
      </w:r>
      <w:r>
        <w:rPr>
          <w:color w:val="000000"/>
          <w:sz w:val="20"/>
          <w:szCs w:val="20"/>
        </w:rPr>
        <w:t>ados adecuadamente y con la mejor relación costo-beneficio.</w:t>
      </w:r>
    </w:p>
    <w:p w:rsidR="000E4C76" w:rsidRDefault="001C6490" w14:paraId="00000077" w14:textId="77777777">
      <w:pPr>
        <w:pStyle w:val="Normal0"/>
        <w:pBdr>
          <w:top w:val="nil"/>
          <w:left w:val="nil"/>
          <w:bottom w:val="nil"/>
          <w:right w:val="nil"/>
          <w:between w:val="nil"/>
        </w:pBdr>
        <w:spacing w:after="120"/>
        <w:jc w:val="both"/>
        <w:rPr>
          <w:color w:val="000000"/>
          <w:sz w:val="20"/>
          <w:szCs w:val="20"/>
        </w:rPr>
      </w:pPr>
      <w:commentRangeEnd w:id="10"/>
      <w:r>
        <w:commentReference w:id="10"/>
      </w:r>
    </w:p>
    <w:p w:rsidR="000E4C76" w:rsidRDefault="001C6490" w14:paraId="00000078" w14:textId="77777777">
      <w:pPr>
        <w:pStyle w:val="Normal0"/>
        <w:pBdr>
          <w:top w:val="nil"/>
          <w:left w:val="nil"/>
          <w:bottom w:val="nil"/>
          <w:right w:val="nil"/>
          <w:between w:val="nil"/>
        </w:pBdr>
        <w:spacing w:after="120"/>
        <w:jc w:val="both"/>
        <w:rPr>
          <w:color w:val="000000"/>
          <w:sz w:val="20"/>
          <w:szCs w:val="20"/>
        </w:rPr>
      </w:pPr>
      <w:r>
        <w:rPr>
          <w:color w:val="000000"/>
          <w:sz w:val="20"/>
          <w:szCs w:val="20"/>
        </w:rPr>
        <w:t>El uso racional de los medicamentos fomenta que el cuidado de la salud sea con calidad. A continuación se presentan las buenas prácticas que el paciente debe aplicar para el uso racional de lo</w:t>
      </w:r>
      <w:r>
        <w:rPr>
          <w:color w:val="000000"/>
          <w:sz w:val="20"/>
          <w:szCs w:val="20"/>
        </w:rPr>
        <w:t>s medicamentos.</w:t>
      </w:r>
    </w:p>
    <w:p w:rsidR="000E4C76" w:rsidRDefault="000E4C76" w14:paraId="00000079" w14:textId="77777777">
      <w:pPr>
        <w:pStyle w:val="Normal0"/>
        <w:pBdr>
          <w:top w:val="nil"/>
          <w:left w:val="nil"/>
          <w:bottom w:val="nil"/>
          <w:right w:val="nil"/>
          <w:between w:val="nil"/>
        </w:pBdr>
        <w:spacing w:after="120"/>
        <w:jc w:val="both"/>
        <w:rPr>
          <w:color w:val="000000"/>
          <w:sz w:val="20"/>
          <w:szCs w:val="20"/>
        </w:rPr>
      </w:pPr>
    </w:p>
    <w:p w:rsidR="000E4C76" w:rsidRDefault="001C6490" w14:paraId="0000007A" w14:textId="77777777">
      <w:pPr>
        <w:pStyle w:val="Normal0"/>
        <w:pBdr>
          <w:top w:val="nil"/>
          <w:left w:val="nil"/>
          <w:bottom w:val="nil"/>
          <w:right w:val="nil"/>
          <w:between w:val="nil"/>
        </w:pBdr>
        <w:spacing w:after="120"/>
        <w:ind w:left="1133"/>
        <w:jc w:val="both"/>
        <w:rPr>
          <w:b/>
          <w:color w:val="000000"/>
          <w:sz w:val="20"/>
          <w:szCs w:val="20"/>
        </w:rPr>
      </w:pPr>
      <w:r>
        <w:rPr>
          <w:b/>
          <w:color w:val="000000"/>
          <w:sz w:val="20"/>
          <w:szCs w:val="20"/>
        </w:rPr>
        <w:t>Figura 1</w:t>
      </w:r>
    </w:p>
    <w:p w:rsidR="000E4C76" w:rsidRDefault="001C6490" w14:paraId="0000007B" w14:textId="77777777">
      <w:pPr>
        <w:pStyle w:val="Normal0"/>
        <w:pBdr>
          <w:top w:val="nil"/>
          <w:left w:val="nil"/>
          <w:bottom w:val="nil"/>
          <w:right w:val="nil"/>
          <w:between w:val="nil"/>
        </w:pBdr>
        <w:spacing w:after="120"/>
        <w:ind w:left="1133"/>
        <w:jc w:val="both"/>
        <w:rPr>
          <w:i/>
          <w:color w:val="000000"/>
          <w:sz w:val="20"/>
          <w:szCs w:val="20"/>
        </w:rPr>
      </w:pPr>
      <w:r>
        <w:rPr>
          <w:i/>
          <w:color w:val="000000"/>
          <w:sz w:val="20"/>
          <w:szCs w:val="20"/>
        </w:rPr>
        <w:t>Buenas prácticas del paciente para el uso racional de los medicamentos</w:t>
      </w:r>
    </w:p>
    <w:p w:rsidR="000E4C76" w:rsidRDefault="001C6490" w14:paraId="0000007C" w14:textId="77777777">
      <w:pPr>
        <w:pStyle w:val="Normal0"/>
        <w:pBdr>
          <w:top w:val="nil"/>
          <w:left w:val="nil"/>
          <w:bottom w:val="nil"/>
          <w:right w:val="nil"/>
          <w:between w:val="nil"/>
        </w:pBdr>
        <w:spacing w:after="120"/>
        <w:jc w:val="center"/>
        <w:rPr>
          <w:color w:val="000000"/>
          <w:sz w:val="20"/>
          <w:szCs w:val="20"/>
        </w:rPr>
      </w:pPr>
      <w:sdt>
        <w:sdtPr>
          <w:tag w:val="goog_rdk_9"/>
          <w:id w:val="362655864"/>
        </w:sdtPr>
        <w:sdtEndPr/>
        <w:sdtContent>
          <w:commentRangeStart w:id="11"/>
        </w:sdtContent>
      </w:sdt>
      <w:r>
        <w:rPr>
          <w:noProof/>
          <w:sz w:val="20"/>
          <w:szCs w:val="20"/>
        </w:rPr>
        <w:drawing>
          <wp:inline distT="0" distB="0" distL="0" distR="0" wp14:anchorId="5520DF49" wp14:editId="07777777">
            <wp:extent cx="4908535" cy="833349"/>
            <wp:effectExtent l="0" t="0" r="0" b="0"/>
            <wp:docPr id="9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908535" cy="833349"/>
                    </a:xfrm>
                    <a:prstGeom prst="rect">
                      <a:avLst/>
                    </a:prstGeom>
                    <a:ln/>
                  </pic:spPr>
                </pic:pic>
              </a:graphicData>
            </a:graphic>
          </wp:inline>
        </w:drawing>
      </w:r>
      <w:commentRangeEnd w:id="11"/>
      <w:r>
        <w:commentReference w:id="11"/>
      </w:r>
    </w:p>
    <w:p w:rsidR="000E4C76" w:rsidRDefault="000E4C76" w14:paraId="0000007D" w14:textId="77777777">
      <w:pPr>
        <w:pStyle w:val="Normal0"/>
        <w:pBdr>
          <w:top w:val="nil"/>
          <w:left w:val="nil"/>
          <w:bottom w:val="nil"/>
          <w:right w:val="nil"/>
          <w:between w:val="nil"/>
        </w:pBdr>
        <w:spacing w:after="120"/>
        <w:jc w:val="both"/>
        <w:rPr>
          <w:color w:val="000000"/>
          <w:sz w:val="20"/>
          <w:szCs w:val="20"/>
        </w:rPr>
      </w:pPr>
    </w:p>
    <w:p w:rsidR="000E4C76" w:rsidRDefault="001C6490" w14:paraId="0000007E" w14:textId="77777777">
      <w:pPr>
        <w:pStyle w:val="Normal0"/>
        <w:numPr>
          <w:ilvl w:val="1"/>
          <w:numId w:val="14"/>
        </w:numPr>
        <w:pBdr>
          <w:top w:val="nil"/>
          <w:left w:val="nil"/>
          <w:bottom w:val="nil"/>
          <w:right w:val="nil"/>
          <w:between w:val="nil"/>
        </w:pBdr>
        <w:spacing w:after="120"/>
        <w:jc w:val="both"/>
        <w:rPr>
          <w:b/>
          <w:color w:val="000000"/>
          <w:sz w:val="20"/>
          <w:szCs w:val="20"/>
        </w:rPr>
      </w:pPr>
      <w:bookmarkStart w:name="_heading=h.1fob9te" w:colFirst="0" w:colLast="0" w:id="12"/>
      <w:bookmarkEnd w:id="12"/>
      <w:r>
        <w:rPr>
          <w:b/>
          <w:color w:val="000000"/>
          <w:sz w:val="20"/>
          <w:szCs w:val="20"/>
        </w:rPr>
        <w:t>Recepción de la prescripción médica</w:t>
      </w:r>
    </w:p>
    <w:p w:rsidR="000E4C76" w:rsidRDefault="001C6490" w14:paraId="0000007F" w14:textId="77777777">
      <w:pPr>
        <w:pStyle w:val="Normal0"/>
        <w:pBdr>
          <w:top w:val="nil"/>
          <w:left w:val="nil"/>
          <w:bottom w:val="nil"/>
          <w:right w:val="nil"/>
          <w:between w:val="nil"/>
        </w:pBdr>
        <w:spacing w:after="120"/>
        <w:jc w:val="both"/>
        <w:rPr>
          <w:color w:val="000000"/>
          <w:sz w:val="20"/>
          <w:szCs w:val="20"/>
        </w:rPr>
      </w:pPr>
      <w:r>
        <w:rPr>
          <w:color w:val="000000"/>
          <w:sz w:val="20"/>
          <w:szCs w:val="20"/>
        </w:rPr>
        <w:t>Es el proceso de verificación y control que se le realiza al documento (receta o fórmula), entregada por el paciente. A continuación se describen sus elementos:</w:t>
      </w:r>
    </w:p>
    <w:p w:rsidR="000E4C76" w:rsidRDefault="000E4C76" w14:paraId="00000080" w14:textId="77777777">
      <w:pPr>
        <w:pStyle w:val="Normal0"/>
        <w:pBdr>
          <w:top w:val="nil"/>
          <w:left w:val="nil"/>
          <w:bottom w:val="nil"/>
          <w:right w:val="nil"/>
          <w:between w:val="nil"/>
        </w:pBdr>
        <w:spacing w:after="120"/>
        <w:jc w:val="both"/>
        <w:rPr>
          <w:color w:val="000000"/>
          <w:sz w:val="20"/>
          <w:szCs w:val="20"/>
        </w:rPr>
      </w:pPr>
    </w:p>
    <w:p w:rsidR="000E4C76" w:rsidRDefault="001C6490" w14:paraId="00000081" w14:textId="77777777">
      <w:pPr>
        <w:pStyle w:val="Normal0"/>
        <w:pBdr>
          <w:top w:val="nil"/>
          <w:left w:val="nil"/>
          <w:bottom w:val="nil"/>
          <w:right w:val="nil"/>
          <w:between w:val="nil"/>
        </w:pBdr>
        <w:spacing w:after="120"/>
        <w:jc w:val="center"/>
        <w:rPr>
          <w:color w:val="000000"/>
          <w:sz w:val="20"/>
          <w:szCs w:val="20"/>
        </w:rPr>
      </w:pPr>
      <w:sdt>
        <w:sdtPr>
          <w:tag w:val="goog_rdk_10"/>
          <w:id w:val="1729081605"/>
        </w:sdtPr>
        <w:sdtEndPr/>
        <w:sdtContent>
          <w:commentRangeStart w:id="13"/>
        </w:sdtContent>
      </w:sdt>
      <w:r>
        <w:rPr>
          <w:noProof/>
          <w:sz w:val="20"/>
          <w:szCs w:val="20"/>
        </w:rPr>
        <w:drawing>
          <wp:inline distT="0" distB="0" distL="0" distR="0" wp14:anchorId="33476601" wp14:editId="07777777">
            <wp:extent cx="4239544" cy="710417"/>
            <wp:effectExtent l="0" t="0" r="0" b="0"/>
            <wp:docPr id="9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4239544" cy="710417"/>
                    </a:xfrm>
                    <a:prstGeom prst="rect">
                      <a:avLst/>
                    </a:prstGeom>
                    <a:ln/>
                  </pic:spPr>
                </pic:pic>
              </a:graphicData>
            </a:graphic>
          </wp:inline>
        </w:drawing>
      </w:r>
      <w:commentRangeEnd w:id="13"/>
      <w:r>
        <w:commentReference w:id="13"/>
      </w:r>
    </w:p>
    <w:p w:rsidR="000E4C76" w:rsidRDefault="000E4C76" w14:paraId="00000082" w14:textId="77777777">
      <w:pPr>
        <w:pStyle w:val="Normal0"/>
        <w:pBdr>
          <w:top w:val="nil"/>
          <w:left w:val="nil"/>
          <w:bottom w:val="nil"/>
          <w:right w:val="nil"/>
          <w:between w:val="nil"/>
        </w:pBdr>
        <w:spacing w:after="120"/>
        <w:jc w:val="both"/>
        <w:rPr>
          <w:color w:val="000000"/>
          <w:sz w:val="20"/>
          <w:szCs w:val="20"/>
        </w:rPr>
      </w:pPr>
    </w:p>
    <w:p w:rsidR="000E4C76" w:rsidRDefault="001C6490" w14:paraId="00000083" w14:textId="77777777">
      <w:pPr>
        <w:pStyle w:val="Normal0"/>
        <w:pBdr>
          <w:top w:val="nil"/>
          <w:left w:val="nil"/>
          <w:bottom w:val="nil"/>
          <w:right w:val="nil"/>
          <w:between w:val="nil"/>
        </w:pBdr>
        <w:spacing w:after="120"/>
        <w:jc w:val="both"/>
        <w:rPr>
          <w:b/>
          <w:color w:val="000000"/>
          <w:sz w:val="20"/>
          <w:szCs w:val="20"/>
        </w:rPr>
      </w:pPr>
      <w:bookmarkStart w:name="_heading=h.3znysh7" w:colFirst="0" w:colLast="0" w:id="14"/>
      <w:bookmarkEnd w:id="14"/>
      <w:r>
        <w:rPr>
          <w:b/>
          <w:color w:val="000000"/>
          <w:sz w:val="20"/>
          <w:szCs w:val="20"/>
        </w:rPr>
        <w:t>2.6 Alistamiento de productos farmacéuticos</w:t>
      </w:r>
      <w:sdt>
        <w:sdtPr>
          <w:tag w:val="goog_rdk_11"/>
          <w:id w:val="1326745589"/>
        </w:sdtPr>
        <w:sdtEndPr/>
        <w:sdtContent>
          <w:commentRangeStart w:id="15"/>
        </w:sdtContent>
      </w:sdt>
    </w:p>
    <w:p w:rsidR="000E4C76" w:rsidRDefault="001C6490" w14:paraId="00000084" w14:textId="77777777">
      <w:pPr>
        <w:pStyle w:val="Normal0"/>
        <w:pBdr>
          <w:top w:val="nil"/>
          <w:left w:val="nil"/>
          <w:bottom w:val="nil"/>
          <w:right w:val="nil"/>
          <w:between w:val="nil"/>
        </w:pBdr>
        <w:spacing w:after="120"/>
        <w:jc w:val="both"/>
        <w:rPr>
          <w:color w:val="000000"/>
          <w:sz w:val="20"/>
          <w:szCs w:val="20"/>
        </w:rPr>
      </w:pPr>
      <w:commentRangeEnd w:id="15"/>
      <w:r>
        <w:commentReference w:id="15"/>
      </w:r>
      <w:r>
        <w:rPr>
          <w:noProof/>
        </w:rPr>
        <w:drawing>
          <wp:anchor distT="0" distB="0" distL="114300" distR="114300" simplePos="0" relativeHeight="251659264" behindDoc="0" locked="0" layoutInCell="1" hidden="0" allowOverlap="1" wp14:anchorId="2F0400B7" wp14:editId="07777777">
            <wp:simplePos x="0" y="0"/>
            <wp:positionH relativeFrom="column">
              <wp:posOffset>-634</wp:posOffset>
            </wp:positionH>
            <wp:positionV relativeFrom="paragraph">
              <wp:posOffset>163830</wp:posOffset>
            </wp:positionV>
            <wp:extent cx="1887855" cy="1257300"/>
            <wp:effectExtent l="0" t="0" r="0" b="0"/>
            <wp:wrapSquare wrapText="bothSides" distT="0" distB="0" distL="114300" distR="114300"/>
            <wp:docPr id="86" name="image3.jpg" descr="Vista de cerca de la mano del farmacéutico tomando la caja de la medicina del estante en la farmacia Foto gratis"/>
            <wp:cNvGraphicFramePr/>
            <a:graphic xmlns:a="http://schemas.openxmlformats.org/drawingml/2006/main">
              <a:graphicData uri="http://schemas.openxmlformats.org/drawingml/2006/picture">
                <pic:pic xmlns:pic="http://schemas.openxmlformats.org/drawingml/2006/picture">
                  <pic:nvPicPr>
                    <pic:cNvPr id="0" name="image3.jpg" descr="Vista de cerca de la mano del farmacéutico tomando la caja de la medicina del estante en la farmacia Foto gratis"/>
                    <pic:cNvPicPr preferRelativeResize="0"/>
                  </pic:nvPicPr>
                  <pic:blipFill>
                    <a:blip r:embed="rId20"/>
                    <a:srcRect/>
                    <a:stretch>
                      <a:fillRect/>
                    </a:stretch>
                  </pic:blipFill>
                  <pic:spPr>
                    <a:xfrm>
                      <a:off x="0" y="0"/>
                      <a:ext cx="1887855" cy="1257300"/>
                    </a:xfrm>
                    <a:prstGeom prst="rect">
                      <a:avLst/>
                    </a:prstGeom>
                    <a:ln/>
                  </pic:spPr>
                </pic:pic>
              </a:graphicData>
            </a:graphic>
          </wp:anchor>
        </w:drawing>
      </w:r>
    </w:p>
    <w:p w:rsidR="000E4C76" w:rsidRDefault="001C6490" w14:paraId="00000085" w14:textId="77777777">
      <w:pPr>
        <w:pStyle w:val="Normal0"/>
        <w:pBdr>
          <w:top w:val="nil"/>
          <w:left w:val="nil"/>
          <w:bottom w:val="nil"/>
          <w:right w:val="nil"/>
          <w:between w:val="nil"/>
        </w:pBdr>
        <w:spacing w:after="120"/>
        <w:jc w:val="both"/>
        <w:rPr>
          <w:color w:val="000000"/>
          <w:sz w:val="20"/>
          <w:szCs w:val="20"/>
        </w:rPr>
      </w:pPr>
      <w:r>
        <w:rPr>
          <w:color w:val="000000"/>
          <w:sz w:val="20"/>
          <w:szCs w:val="20"/>
        </w:rPr>
        <w:br/>
      </w:r>
      <w:r>
        <w:rPr>
          <w:color w:val="000000"/>
          <w:sz w:val="20"/>
          <w:szCs w:val="20"/>
        </w:rPr>
        <w:t>Posterior a la recepción de la prescripción, se procede al alistamiento (separación) de los productos farmacéuticos en las cantidades completas recetadas.</w:t>
      </w:r>
    </w:p>
    <w:p w:rsidR="000E4C76" w:rsidRDefault="001C6490" w14:paraId="00000086" w14:textId="77777777">
      <w:pPr>
        <w:pStyle w:val="Normal0"/>
        <w:pBdr>
          <w:top w:val="nil"/>
          <w:left w:val="nil"/>
          <w:bottom w:val="nil"/>
          <w:right w:val="nil"/>
          <w:between w:val="nil"/>
        </w:pBdr>
        <w:spacing w:after="120"/>
        <w:jc w:val="both"/>
        <w:rPr>
          <w:color w:val="000000"/>
          <w:sz w:val="20"/>
          <w:szCs w:val="20"/>
        </w:rPr>
      </w:pPr>
      <w:r>
        <w:rPr>
          <w:color w:val="000000"/>
          <w:sz w:val="20"/>
          <w:szCs w:val="20"/>
        </w:rPr>
        <w:t>Por el tema de adherencia al tratamiento y el uso racional de los medicamentos, estos se deben entreg</w:t>
      </w:r>
      <w:r>
        <w:rPr>
          <w:color w:val="000000"/>
          <w:sz w:val="20"/>
          <w:szCs w:val="20"/>
        </w:rPr>
        <w:t>ar completos.</w:t>
      </w:r>
    </w:p>
    <w:p w:rsidR="000E4C76" w:rsidRDefault="000E4C76" w14:paraId="00000087" w14:textId="77777777">
      <w:pPr>
        <w:pStyle w:val="Normal0"/>
        <w:pBdr>
          <w:top w:val="nil"/>
          <w:left w:val="nil"/>
          <w:bottom w:val="nil"/>
          <w:right w:val="nil"/>
          <w:between w:val="nil"/>
        </w:pBdr>
        <w:spacing w:after="120"/>
        <w:jc w:val="both"/>
        <w:rPr>
          <w:color w:val="000000"/>
          <w:sz w:val="20"/>
          <w:szCs w:val="20"/>
        </w:rPr>
      </w:pPr>
    </w:p>
    <w:p w:rsidR="000E4C76" w:rsidRDefault="001C6490" w14:paraId="00000088" w14:textId="77777777">
      <w:pPr>
        <w:pStyle w:val="Normal0"/>
        <w:pBdr>
          <w:top w:val="nil"/>
          <w:left w:val="nil"/>
          <w:bottom w:val="nil"/>
          <w:right w:val="nil"/>
          <w:between w:val="nil"/>
        </w:pBdr>
        <w:spacing w:after="120"/>
        <w:jc w:val="both"/>
        <w:rPr>
          <w:color w:val="000000"/>
          <w:sz w:val="20"/>
          <w:szCs w:val="20"/>
        </w:rPr>
      </w:pPr>
      <w:r>
        <w:rPr>
          <w:color w:val="000000"/>
          <w:sz w:val="20"/>
          <w:szCs w:val="20"/>
        </w:rPr>
        <w:t>Al realizar la entrega de los productos al usuario o paciente, se le debe proporcionar toda la información necesaria como:</w:t>
      </w:r>
    </w:p>
    <w:p w:rsidR="000E4C76" w:rsidRDefault="001C6490" w14:paraId="00000089" w14:textId="77777777">
      <w:pPr>
        <w:pStyle w:val="Normal0"/>
        <w:numPr>
          <w:ilvl w:val="0"/>
          <w:numId w:val="16"/>
        </w:numPr>
        <w:pBdr>
          <w:top w:val="nil"/>
          <w:left w:val="nil"/>
          <w:bottom w:val="nil"/>
          <w:right w:val="nil"/>
          <w:between w:val="nil"/>
        </w:pBdr>
        <w:jc w:val="both"/>
        <w:rPr>
          <w:color w:val="000000"/>
          <w:sz w:val="20"/>
          <w:szCs w:val="20"/>
        </w:rPr>
      </w:pPr>
      <w:sdt>
        <w:sdtPr>
          <w:tag w:val="goog_rdk_12"/>
          <w:id w:val="1007857466"/>
        </w:sdtPr>
        <w:sdtEndPr/>
        <w:sdtContent>
          <w:commentRangeStart w:id="16"/>
        </w:sdtContent>
      </w:sdt>
      <w:r>
        <w:rPr>
          <w:color w:val="000000"/>
          <w:sz w:val="20"/>
          <w:szCs w:val="20"/>
        </w:rPr>
        <w:t>Riesgos al suspender el tratamiento.</w:t>
      </w:r>
    </w:p>
    <w:p w:rsidR="000E4C76" w:rsidRDefault="001C6490" w14:paraId="0000008A" w14:textId="77777777">
      <w:pPr>
        <w:pStyle w:val="Normal0"/>
        <w:numPr>
          <w:ilvl w:val="0"/>
          <w:numId w:val="16"/>
        </w:numPr>
        <w:pBdr>
          <w:top w:val="nil"/>
          <w:left w:val="nil"/>
          <w:bottom w:val="nil"/>
          <w:right w:val="nil"/>
          <w:between w:val="nil"/>
        </w:pBdr>
        <w:jc w:val="both"/>
        <w:rPr>
          <w:color w:val="000000"/>
          <w:sz w:val="20"/>
          <w:szCs w:val="20"/>
        </w:rPr>
      </w:pPr>
      <w:r>
        <w:rPr>
          <w:color w:val="000000"/>
          <w:sz w:val="20"/>
          <w:szCs w:val="20"/>
        </w:rPr>
        <w:t>Modo de uso de los dispositivos médicos.</w:t>
      </w:r>
    </w:p>
    <w:p w:rsidR="000E4C76" w:rsidRDefault="001C6490" w14:paraId="0000008B" w14:textId="77777777">
      <w:pPr>
        <w:pStyle w:val="Normal0"/>
        <w:numPr>
          <w:ilvl w:val="0"/>
          <w:numId w:val="16"/>
        </w:numPr>
        <w:pBdr>
          <w:top w:val="nil"/>
          <w:left w:val="nil"/>
          <w:bottom w:val="nil"/>
          <w:right w:val="nil"/>
          <w:between w:val="nil"/>
        </w:pBdr>
        <w:spacing w:after="120"/>
        <w:jc w:val="both"/>
        <w:rPr>
          <w:color w:val="000000"/>
          <w:sz w:val="20"/>
          <w:szCs w:val="20"/>
        </w:rPr>
      </w:pPr>
      <w:bookmarkStart w:name="_heading=h.2et92p0" w:colFirst="0" w:colLast="0" w:id="17"/>
      <w:bookmarkEnd w:id="17"/>
      <w:r>
        <w:rPr>
          <w:color w:val="000000"/>
          <w:sz w:val="20"/>
          <w:szCs w:val="20"/>
        </w:rPr>
        <w:t>Forma y vía de administración, enfatizando en los que</w:t>
      </w:r>
      <w:r>
        <w:rPr>
          <w:color w:val="000000"/>
          <w:sz w:val="20"/>
          <w:szCs w:val="20"/>
        </w:rPr>
        <w:t xml:space="preserve"> son más complejos de administrar: polvos para reconstituir, comprimidos sublinguales, gotas ópticas y oftalmológicas, óvulos, inhaladores, entre otros; posología, almacenamiento en casa, etc.</w:t>
      </w:r>
    </w:p>
    <w:p w:rsidR="000E4C76" w:rsidRDefault="001C6490" w14:paraId="0000008C" w14:textId="77777777">
      <w:pPr>
        <w:pStyle w:val="Normal0"/>
        <w:pBdr>
          <w:top w:val="nil"/>
          <w:left w:val="nil"/>
          <w:bottom w:val="nil"/>
          <w:right w:val="nil"/>
          <w:between w:val="nil"/>
        </w:pBdr>
        <w:spacing w:after="120"/>
        <w:jc w:val="both"/>
        <w:rPr>
          <w:color w:val="000000"/>
          <w:sz w:val="20"/>
          <w:szCs w:val="20"/>
        </w:rPr>
      </w:pPr>
      <w:commentRangeEnd w:id="16"/>
      <w:r>
        <w:commentReference w:id="16"/>
      </w:r>
      <w:sdt>
        <w:sdtPr>
          <w:tag w:val="goog_rdk_13"/>
          <w:id w:val="1494087287"/>
        </w:sdtPr>
        <w:sdtEndPr/>
        <w:sdtContent>
          <w:commentRangeStart w:id="18"/>
        </w:sdtContent>
      </w:sdt>
      <w:r>
        <w:rPr>
          <w:color w:val="000000"/>
          <w:sz w:val="20"/>
          <w:szCs w:val="20"/>
        </w:rPr>
        <w:t>Debemos tener presente que los medicamentos que no requier</w:t>
      </w:r>
      <w:r>
        <w:rPr>
          <w:color w:val="000000"/>
          <w:sz w:val="20"/>
          <w:szCs w:val="20"/>
        </w:rPr>
        <w:t>en prescripción médica por ser de venta libre, no se pueden recomendar, es decir, cuando el usuario se acerca preguntando por un medicamento para el dolor de cabeza el farmacéutico no puede recomendarle ninguno, muy diferente si llega solicitando uno en es</w:t>
      </w:r>
      <w:r>
        <w:rPr>
          <w:color w:val="000000"/>
          <w:sz w:val="20"/>
          <w:szCs w:val="20"/>
        </w:rPr>
        <w:t xml:space="preserve">pecífico y pregunta cómo se debe administrar. </w:t>
      </w:r>
      <w:r>
        <w:rPr>
          <w:b/>
          <w:color w:val="000000"/>
          <w:sz w:val="20"/>
          <w:szCs w:val="20"/>
        </w:rPr>
        <w:t>Siempre se debe hablar al usuario sobre los riesgos de la automedicación</w:t>
      </w:r>
      <w:r>
        <w:rPr>
          <w:color w:val="000000"/>
          <w:sz w:val="20"/>
          <w:szCs w:val="20"/>
        </w:rPr>
        <w:t>.</w:t>
      </w:r>
      <w:commentRangeEnd w:id="18"/>
      <w:r>
        <w:commentReference w:id="18"/>
      </w:r>
    </w:p>
    <w:p w:rsidR="000E4C76" w:rsidRDefault="001C6490" w14:paraId="0000008D" w14:textId="77777777">
      <w:pPr>
        <w:pStyle w:val="Normal0"/>
        <w:pBdr>
          <w:top w:val="nil"/>
          <w:left w:val="nil"/>
          <w:bottom w:val="nil"/>
          <w:right w:val="nil"/>
          <w:between w:val="nil"/>
        </w:pBdr>
        <w:spacing w:after="120"/>
        <w:jc w:val="both"/>
        <w:rPr>
          <w:color w:val="000000"/>
          <w:sz w:val="20"/>
          <w:szCs w:val="20"/>
        </w:rPr>
      </w:pPr>
      <w:r>
        <w:rPr>
          <w:color w:val="000000"/>
          <w:sz w:val="20"/>
          <w:szCs w:val="20"/>
        </w:rPr>
        <w:t>Los productos antes de ser empacados, deben ser enseñados al usuario, confirmado nombre del producto y cantidad entregada, advirtiend</w:t>
      </w:r>
      <w:r>
        <w:rPr>
          <w:color w:val="000000"/>
          <w:sz w:val="20"/>
          <w:szCs w:val="20"/>
        </w:rPr>
        <w:t>o que antes de retirarse del establecimiento debe estar seguro de lo que se le dispensó, porque después de salir de allí no se aceptan devoluciones. En caso de ser a domicilio, el usuario debe realizar la revisión de lo recibido antes que el domiciliario s</w:t>
      </w:r>
      <w:r>
        <w:rPr>
          <w:color w:val="000000"/>
          <w:sz w:val="20"/>
          <w:szCs w:val="20"/>
        </w:rPr>
        <w:t>e retire.</w:t>
      </w:r>
    </w:p>
    <w:p w:rsidR="000E4C76" w:rsidRDefault="001C6490" w14:paraId="0000008E" w14:textId="77777777">
      <w:pPr>
        <w:pStyle w:val="Normal0"/>
        <w:pBdr>
          <w:top w:val="nil"/>
          <w:left w:val="nil"/>
          <w:bottom w:val="nil"/>
          <w:right w:val="nil"/>
          <w:between w:val="nil"/>
        </w:pBdr>
        <w:spacing w:after="120"/>
        <w:jc w:val="both"/>
        <w:rPr>
          <w:color w:val="000000"/>
          <w:sz w:val="20"/>
          <w:szCs w:val="20"/>
        </w:rPr>
      </w:pPr>
      <w:r>
        <w:rPr>
          <w:color w:val="000000"/>
          <w:sz w:val="20"/>
          <w:szCs w:val="20"/>
        </w:rPr>
        <w:t>Por último, se procede al registro y/o facturación de los productos entregados o vendidos en las fuentes implementadas para ello ya sea software, Excel o manual.</w:t>
      </w:r>
    </w:p>
    <w:p w:rsidR="000E4C76" w:rsidRDefault="000E4C76" w14:paraId="0000008F" w14:textId="77777777">
      <w:pPr>
        <w:pStyle w:val="Normal0"/>
        <w:pBdr>
          <w:top w:val="nil"/>
          <w:left w:val="nil"/>
          <w:bottom w:val="nil"/>
          <w:right w:val="nil"/>
          <w:between w:val="nil"/>
        </w:pBdr>
        <w:spacing w:after="120"/>
        <w:jc w:val="both"/>
        <w:rPr>
          <w:b/>
          <w:color w:val="000000"/>
          <w:sz w:val="20"/>
          <w:szCs w:val="20"/>
        </w:rPr>
      </w:pPr>
    </w:p>
    <w:p w:rsidR="000E4C76" w:rsidRDefault="001C6490" w14:paraId="00000090" w14:textId="77777777">
      <w:pPr>
        <w:pStyle w:val="Normal0"/>
        <w:pBdr>
          <w:top w:val="nil"/>
          <w:left w:val="nil"/>
          <w:bottom w:val="nil"/>
          <w:right w:val="nil"/>
          <w:between w:val="nil"/>
        </w:pBdr>
        <w:spacing w:after="120"/>
        <w:jc w:val="both"/>
        <w:rPr>
          <w:b/>
          <w:color w:val="000000"/>
          <w:sz w:val="20"/>
          <w:szCs w:val="20"/>
        </w:rPr>
      </w:pPr>
      <w:bookmarkStart w:name="_heading=h.tyjcwt" w:colFirst="0" w:colLast="0" w:id="19"/>
      <w:bookmarkEnd w:id="19"/>
      <w:r>
        <w:rPr>
          <w:b/>
          <w:color w:val="000000"/>
          <w:sz w:val="20"/>
          <w:szCs w:val="20"/>
        </w:rPr>
        <w:t>2.7 Fuentes de información</w:t>
      </w:r>
    </w:p>
    <w:p w:rsidR="000E4C76" w:rsidRDefault="001C6490" w14:paraId="00000091"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Toda área de dispensación debe contar con referentes bibliográficos de medicamentos ya sea físicos o digitales que provean al farmacéutico de toda la información necesaria para dar una asesoría al paciente eficaz, completa y veraz, como: </w:t>
      </w:r>
    </w:p>
    <w:p w:rsidR="000E4C76" w:rsidRDefault="001C6490" w14:paraId="00000092" w14:textId="77777777">
      <w:pPr>
        <w:pStyle w:val="Normal0"/>
        <w:numPr>
          <w:ilvl w:val="0"/>
          <w:numId w:val="9"/>
        </w:numPr>
        <w:pBdr>
          <w:top w:val="nil"/>
          <w:left w:val="nil"/>
          <w:bottom w:val="nil"/>
          <w:right w:val="nil"/>
          <w:between w:val="nil"/>
        </w:pBdr>
        <w:jc w:val="both"/>
        <w:rPr>
          <w:color w:val="000000"/>
          <w:sz w:val="20"/>
          <w:szCs w:val="20"/>
        </w:rPr>
      </w:pPr>
      <w:sdt>
        <w:sdtPr>
          <w:tag w:val="goog_rdk_14"/>
          <w:id w:val="10833801"/>
        </w:sdtPr>
        <w:sdtEndPr/>
        <w:sdtContent>
          <w:commentRangeStart w:id="20"/>
        </w:sdtContent>
      </w:sdt>
      <w:r>
        <w:rPr>
          <w:color w:val="000000"/>
          <w:sz w:val="20"/>
          <w:szCs w:val="20"/>
        </w:rPr>
        <w:t>Formulario Tera</w:t>
      </w:r>
      <w:r>
        <w:rPr>
          <w:color w:val="000000"/>
          <w:sz w:val="20"/>
          <w:szCs w:val="20"/>
        </w:rPr>
        <w:t>péutico nacional.</w:t>
      </w:r>
    </w:p>
    <w:p w:rsidR="000E4C76" w:rsidRDefault="001C6490" w14:paraId="00000093" w14:textId="77777777">
      <w:pPr>
        <w:pStyle w:val="Normal0"/>
        <w:numPr>
          <w:ilvl w:val="0"/>
          <w:numId w:val="9"/>
        </w:numPr>
        <w:pBdr>
          <w:top w:val="nil"/>
          <w:left w:val="nil"/>
          <w:bottom w:val="nil"/>
          <w:right w:val="nil"/>
          <w:between w:val="nil"/>
        </w:pBdr>
        <w:jc w:val="both"/>
        <w:rPr>
          <w:color w:val="000000"/>
          <w:sz w:val="20"/>
          <w:szCs w:val="20"/>
        </w:rPr>
      </w:pPr>
      <w:r>
        <w:rPr>
          <w:color w:val="000000"/>
          <w:sz w:val="20"/>
          <w:szCs w:val="20"/>
        </w:rPr>
        <w:t>Vademécum de especialidades farmacéuticas.</w:t>
      </w:r>
    </w:p>
    <w:p w:rsidR="000E4C76" w:rsidRDefault="001C6490" w14:paraId="00000094" w14:textId="77777777">
      <w:pPr>
        <w:pStyle w:val="Normal0"/>
        <w:numPr>
          <w:ilvl w:val="0"/>
          <w:numId w:val="9"/>
        </w:numPr>
        <w:pBdr>
          <w:top w:val="nil"/>
          <w:left w:val="nil"/>
          <w:bottom w:val="nil"/>
          <w:right w:val="nil"/>
          <w:between w:val="nil"/>
        </w:pBdr>
        <w:jc w:val="both"/>
        <w:rPr>
          <w:color w:val="000000"/>
          <w:sz w:val="20"/>
          <w:szCs w:val="20"/>
        </w:rPr>
      </w:pPr>
      <w:r>
        <w:rPr>
          <w:color w:val="000000"/>
          <w:sz w:val="20"/>
          <w:szCs w:val="20"/>
        </w:rPr>
        <w:t>Información completa de los medicamentos creada por la institución.</w:t>
      </w:r>
    </w:p>
    <w:p w:rsidR="000E4C76" w:rsidRDefault="001C6490" w14:paraId="00000095" w14:textId="77777777">
      <w:pPr>
        <w:pStyle w:val="Normal0"/>
        <w:numPr>
          <w:ilvl w:val="0"/>
          <w:numId w:val="9"/>
        </w:numPr>
        <w:pBdr>
          <w:top w:val="nil"/>
          <w:left w:val="nil"/>
          <w:bottom w:val="nil"/>
          <w:right w:val="nil"/>
          <w:between w:val="nil"/>
        </w:pBdr>
        <w:spacing w:after="120"/>
        <w:jc w:val="both"/>
        <w:rPr>
          <w:color w:val="000000"/>
          <w:sz w:val="20"/>
          <w:szCs w:val="20"/>
        </w:rPr>
      </w:pPr>
      <w:r>
        <w:rPr>
          <w:color w:val="000000"/>
          <w:sz w:val="20"/>
          <w:szCs w:val="20"/>
        </w:rPr>
        <w:t>Textos farmacológicos</w:t>
      </w:r>
      <w:commentRangeEnd w:id="20"/>
      <w:r>
        <w:commentReference w:id="20"/>
      </w:r>
      <w:r>
        <w:rPr>
          <w:color w:val="000000"/>
          <w:sz w:val="20"/>
          <w:szCs w:val="20"/>
        </w:rPr>
        <w:t>.</w:t>
      </w:r>
    </w:p>
    <w:p w:rsidR="000E4C76" w:rsidRDefault="000E4C76" w14:paraId="00000096" w14:textId="77777777">
      <w:pPr>
        <w:pStyle w:val="Normal0"/>
        <w:pBdr>
          <w:top w:val="nil"/>
          <w:left w:val="nil"/>
          <w:bottom w:val="nil"/>
          <w:right w:val="nil"/>
          <w:between w:val="nil"/>
        </w:pBdr>
        <w:spacing w:after="120"/>
        <w:jc w:val="both"/>
        <w:rPr>
          <w:b/>
          <w:color w:val="000000"/>
          <w:sz w:val="20"/>
          <w:szCs w:val="20"/>
        </w:rPr>
      </w:pPr>
    </w:p>
    <w:p w:rsidR="000E4C76" w:rsidRDefault="001C6490" w14:paraId="00000097" w14:textId="77777777">
      <w:pPr>
        <w:pStyle w:val="Normal0"/>
        <w:pBdr>
          <w:top w:val="nil"/>
          <w:left w:val="nil"/>
          <w:bottom w:val="nil"/>
          <w:right w:val="nil"/>
          <w:between w:val="nil"/>
        </w:pBdr>
        <w:spacing w:after="120"/>
        <w:jc w:val="both"/>
        <w:rPr>
          <w:b/>
          <w:color w:val="000000"/>
          <w:sz w:val="20"/>
          <w:szCs w:val="20"/>
        </w:rPr>
      </w:pPr>
      <w:bookmarkStart w:name="_heading=h.3dy6vkm" w:colFirst="0" w:colLast="0" w:id="21"/>
      <w:bookmarkEnd w:id="21"/>
      <w:r>
        <w:rPr>
          <w:b/>
          <w:color w:val="000000"/>
          <w:sz w:val="20"/>
          <w:szCs w:val="20"/>
        </w:rPr>
        <w:t>3. Manual de procesos y procedimientos</w:t>
      </w:r>
    </w:p>
    <w:p w:rsidR="000E4C76" w:rsidRDefault="001C6490" w14:paraId="00000098" w14:textId="77777777">
      <w:pPr>
        <w:pStyle w:val="Normal0"/>
        <w:spacing w:after="120"/>
        <w:jc w:val="both"/>
        <w:rPr>
          <w:sz w:val="20"/>
          <w:szCs w:val="20"/>
        </w:rPr>
      </w:pPr>
      <w:r>
        <w:rPr>
          <w:sz w:val="20"/>
          <w:szCs w:val="20"/>
        </w:rPr>
        <w:t xml:space="preserve">La resolución 1403 del 2007 en el artículo 9, en cuanto a las buenas prácticas del servicio farmacéutico, normatiza que: </w:t>
      </w:r>
    </w:p>
    <w:p w:rsidR="000E4C76" w:rsidRDefault="001C6490" w14:paraId="00000099" w14:textId="77777777">
      <w:pPr>
        <w:pStyle w:val="Normal0"/>
        <w:spacing w:after="120"/>
        <w:jc w:val="both"/>
        <w:rPr>
          <w:sz w:val="20"/>
          <w:szCs w:val="20"/>
        </w:rPr>
      </w:pPr>
      <w:sdt>
        <w:sdtPr>
          <w:tag w:val="goog_rdk_15"/>
          <w:id w:val="768326791"/>
        </w:sdtPr>
        <w:sdtEndPr/>
        <w:sdtContent>
          <w:commentRangeStart w:id="22"/>
        </w:sdtContent>
      </w:sdt>
      <w:r>
        <w:rPr>
          <w:sz w:val="20"/>
          <w:szCs w:val="20"/>
        </w:rPr>
        <w:t>“Las instituciones prestadoras de servicios de salud, establecimientos farmacéuticos y personas autorizadas que realizan actividades y/o procesos del servicio farmacéutico contarán con un conjunto de normas, procesos, procedimientos, recursos, mecanismos d</w:t>
      </w:r>
      <w:r>
        <w:rPr>
          <w:sz w:val="20"/>
          <w:szCs w:val="20"/>
        </w:rPr>
        <w:t xml:space="preserve">e control y documentación, de carácter técnico y/o administrativo, que aseguren el cumplimiento Obligatorio del objeto de la actividad o el proceso respectivo”. </w:t>
      </w:r>
      <w:commentRangeEnd w:id="22"/>
      <w:r>
        <w:commentReference w:id="22"/>
      </w:r>
    </w:p>
    <w:p w:rsidR="000E4C76" w:rsidRDefault="001C6490" w14:paraId="0000009A" w14:textId="77777777">
      <w:pPr>
        <w:pStyle w:val="Normal0"/>
        <w:spacing w:after="120"/>
        <w:jc w:val="both"/>
        <w:rPr>
          <w:sz w:val="20"/>
          <w:szCs w:val="20"/>
        </w:rPr>
      </w:pPr>
      <w:r>
        <w:rPr>
          <w:sz w:val="20"/>
          <w:szCs w:val="20"/>
        </w:rPr>
        <w:t>Dando cumplimiento a ello y a los estándares de calidad exigidos por el Sistema Único de Ha</w:t>
      </w:r>
      <w:r>
        <w:rPr>
          <w:sz w:val="20"/>
          <w:szCs w:val="20"/>
        </w:rPr>
        <w:t>bilitación del Sistema de Garantía de Calidad de la Atención en Salud (SOGCS), todo establecimiento o servicio farmacéutico tiene la responsabilidad de implementar o ajustar el manual de procesos y procedimientos de dispensación que permita su perfecto des</w:t>
      </w:r>
      <w:r>
        <w:rPr>
          <w:sz w:val="20"/>
          <w:szCs w:val="20"/>
        </w:rPr>
        <w:t>empeño sin que se vea afectado por la rotación del recurso humano.</w:t>
      </w:r>
    </w:p>
    <w:p w:rsidR="000E4C76" w:rsidRDefault="000E4C76" w14:paraId="0000009B" w14:textId="77777777">
      <w:pPr>
        <w:pStyle w:val="Normal0"/>
        <w:pBdr>
          <w:top w:val="nil"/>
          <w:left w:val="nil"/>
          <w:bottom w:val="nil"/>
          <w:right w:val="nil"/>
          <w:between w:val="nil"/>
        </w:pBdr>
        <w:spacing w:after="120"/>
        <w:rPr>
          <w:b/>
          <w:color w:val="000000"/>
          <w:sz w:val="20"/>
          <w:szCs w:val="20"/>
        </w:rPr>
      </w:pPr>
    </w:p>
    <w:p w:rsidR="000E4C76" w:rsidRDefault="001C6490" w14:paraId="0000009C" w14:textId="77777777">
      <w:pPr>
        <w:pStyle w:val="Normal0"/>
        <w:spacing w:after="120"/>
        <w:rPr>
          <w:b/>
          <w:sz w:val="20"/>
          <w:szCs w:val="20"/>
        </w:rPr>
      </w:pPr>
      <w:bookmarkStart w:name="_heading=h.1t3h5sf" w:colFirst="0" w:colLast="0" w:id="23"/>
      <w:bookmarkEnd w:id="23"/>
      <w:r>
        <w:rPr>
          <w:b/>
          <w:sz w:val="20"/>
          <w:szCs w:val="20"/>
        </w:rPr>
        <w:t xml:space="preserve">Contenido del Manual de procesos y procedimientos </w:t>
      </w:r>
    </w:p>
    <w:p w:rsidR="000E4C76" w:rsidRDefault="001C6490" w14:paraId="0000009D" w14:textId="77777777">
      <w:pPr>
        <w:pStyle w:val="Normal0"/>
        <w:spacing w:after="120"/>
        <w:rPr>
          <w:sz w:val="20"/>
          <w:szCs w:val="20"/>
        </w:rPr>
      </w:pPr>
      <w:r>
        <w:rPr>
          <w:sz w:val="20"/>
          <w:szCs w:val="20"/>
        </w:rPr>
        <w:t>El manual debe contar como mínimo con la siguiente información:</w:t>
      </w:r>
    </w:p>
    <w:p w:rsidR="000E4C76" w:rsidRDefault="001C6490" w14:paraId="0000009E" w14:textId="77777777">
      <w:pPr>
        <w:pStyle w:val="Normal0"/>
        <w:numPr>
          <w:ilvl w:val="0"/>
          <w:numId w:val="1"/>
        </w:numPr>
        <w:pBdr>
          <w:top w:val="nil"/>
          <w:left w:val="nil"/>
          <w:bottom w:val="nil"/>
          <w:right w:val="nil"/>
          <w:between w:val="nil"/>
        </w:pBdr>
        <w:rPr>
          <w:color w:val="000000"/>
          <w:sz w:val="20"/>
          <w:szCs w:val="20"/>
        </w:rPr>
      </w:pPr>
      <w:sdt>
        <w:sdtPr>
          <w:tag w:val="goog_rdk_16"/>
          <w:id w:val="1177521448"/>
        </w:sdtPr>
        <w:sdtEndPr/>
        <w:sdtContent>
          <w:commentRangeStart w:id="24"/>
        </w:sdtContent>
      </w:sdt>
      <w:r>
        <w:rPr>
          <w:color w:val="000000"/>
          <w:sz w:val="20"/>
          <w:szCs w:val="20"/>
        </w:rPr>
        <w:t xml:space="preserve">Objetivos: general y específicos. </w:t>
      </w:r>
    </w:p>
    <w:p w:rsidR="000E4C76" w:rsidRDefault="001C6490" w14:paraId="0000009F" w14:textId="77777777">
      <w:pPr>
        <w:pStyle w:val="Normal0"/>
        <w:numPr>
          <w:ilvl w:val="0"/>
          <w:numId w:val="1"/>
        </w:numPr>
        <w:pBdr>
          <w:top w:val="nil"/>
          <w:left w:val="nil"/>
          <w:bottom w:val="nil"/>
          <w:right w:val="nil"/>
          <w:between w:val="nil"/>
        </w:pBdr>
        <w:rPr>
          <w:color w:val="000000"/>
          <w:sz w:val="20"/>
          <w:szCs w:val="20"/>
        </w:rPr>
      </w:pPr>
      <w:r>
        <w:rPr>
          <w:color w:val="000000"/>
          <w:sz w:val="20"/>
          <w:szCs w:val="20"/>
        </w:rPr>
        <w:t xml:space="preserve">Alcance y responsables. </w:t>
      </w:r>
    </w:p>
    <w:p w:rsidR="000E4C76" w:rsidRDefault="001C6490" w14:paraId="000000A0" w14:textId="77777777">
      <w:pPr>
        <w:pStyle w:val="Normal0"/>
        <w:numPr>
          <w:ilvl w:val="0"/>
          <w:numId w:val="1"/>
        </w:numPr>
        <w:pBdr>
          <w:top w:val="nil"/>
          <w:left w:val="nil"/>
          <w:bottom w:val="nil"/>
          <w:right w:val="nil"/>
          <w:between w:val="nil"/>
        </w:pBdr>
        <w:rPr>
          <w:color w:val="000000"/>
          <w:sz w:val="20"/>
          <w:szCs w:val="20"/>
        </w:rPr>
      </w:pPr>
      <w:r>
        <w:rPr>
          <w:color w:val="000000"/>
          <w:sz w:val="20"/>
          <w:szCs w:val="20"/>
        </w:rPr>
        <w:t xml:space="preserve">Términos y </w:t>
      </w:r>
      <w:r>
        <w:rPr>
          <w:color w:val="000000"/>
          <w:sz w:val="20"/>
          <w:szCs w:val="20"/>
        </w:rPr>
        <w:t>definiciones.</w:t>
      </w:r>
    </w:p>
    <w:p w:rsidR="000E4C76" w:rsidRDefault="001C6490" w14:paraId="000000A1" w14:textId="77777777">
      <w:pPr>
        <w:pStyle w:val="Normal0"/>
        <w:numPr>
          <w:ilvl w:val="0"/>
          <w:numId w:val="1"/>
        </w:numPr>
        <w:pBdr>
          <w:top w:val="nil"/>
          <w:left w:val="nil"/>
          <w:bottom w:val="nil"/>
          <w:right w:val="nil"/>
          <w:between w:val="nil"/>
        </w:pBdr>
        <w:rPr>
          <w:color w:val="000000"/>
          <w:sz w:val="20"/>
          <w:szCs w:val="20"/>
        </w:rPr>
      </w:pPr>
      <w:r>
        <w:rPr>
          <w:color w:val="000000"/>
          <w:sz w:val="20"/>
          <w:szCs w:val="20"/>
        </w:rPr>
        <w:t>Desarrollo.</w:t>
      </w:r>
    </w:p>
    <w:p w:rsidR="000E4C76" w:rsidRDefault="001C6490" w14:paraId="000000A2" w14:textId="77777777">
      <w:pPr>
        <w:pStyle w:val="Normal0"/>
        <w:numPr>
          <w:ilvl w:val="0"/>
          <w:numId w:val="1"/>
        </w:numPr>
        <w:pBdr>
          <w:top w:val="nil"/>
          <w:left w:val="nil"/>
          <w:bottom w:val="nil"/>
          <w:right w:val="nil"/>
          <w:between w:val="nil"/>
        </w:pBdr>
        <w:rPr>
          <w:color w:val="000000"/>
          <w:sz w:val="20"/>
          <w:szCs w:val="20"/>
        </w:rPr>
      </w:pPr>
      <w:r>
        <w:rPr>
          <w:color w:val="000000"/>
          <w:sz w:val="20"/>
          <w:szCs w:val="20"/>
        </w:rPr>
        <w:t>Anexos.</w:t>
      </w:r>
    </w:p>
    <w:p w:rsidR="000E4C76" w:rsidRDefault="001C6490" w14:paraId="000000A3" w14:textId="77777777">
      <w:pPr>
        <w:pStyle w:val="Normal0"/>
        <w:numPr>
          <w:ilvl w:val="0"/>
          <w:numId w:val="1"/>
        </w:numPr>
        <w:pBdr>
          <w:top w:val="nil"/>
          <w:left w:val="nil"/>
          <w:bottom w:val="nil"/>
          <w:right w:val="nil"/>
          <w:between w:val="nil"/>
        </w:pBdr>
        <w:spacing w:after="120"/>
        <w:rPr>
          <w:color w:val="000000"/>
          <w:sz w:val="20"/>
          <w:szCs w:val="20"/>
        </w:rPr>
      </w:pPr>
      <w:r>
        <w:rPr>
          <w:color w:val="000000"/>
          <w:sz w:val="20"/>
          <w:szCs w:val="20"/>
        </w:rPr>
        <w:t>Referencias bibliográficas de ser necesario.</w:t>
      </w:r>
    </w:p>
    <w:p w:rsidR="000E4C76" w:rsidRDefault="001C6490" w14:paraId="000000A4" w14:textId="77777777">
      <w:pPr>
        <w:pStyle w:val="Normal0"/>
        <w:spacing w:after="120"/>
        <w:rPr>
          <w:sz w:val="20"/>
          <w:szCs w:val="20"/>
        </w:rPr>
      </w:pPr>
      <w:commentRangeEnd w:id="24"/>
      <w:r>
        <w:commentReference w:id="24"/>
      </w:r>
    </w:p>
    <w:p w:rsidR="000E4C76" w:rsidRDefault="001C6490" w14:paraId="000000A5" w14:textId="77777777">
      <w:pPr>
        <w:pStyle w:val="Normal0"/>
        <w:spacing w:after="120"/>
        <w:rPr>
          <w:b/>
          <w:sz w:val="20"/>
          <w:szCs w:val="20"/>
        </w:rPr>
      </w:pPr>
      <w:bookmarkStart w:name="_heading=h.4d34og8" w:colFirst="0" w:colLast="0" w:id="25"/>
      <w:bookmarkEnd w:id="25"/>
      <w:r>
        <w:rPr>
          <w:b/>
          <w:sz w:val="20"/>
          <w:szCs w:val="20"/>
        </w:rPr>
        <w:t>4. Estilos de vida saludable</w:t>
      </w:r>
    </w:p>
    <w:p w:rsidR="000E4C76" w:rsidRDefault="001C6490" w14:paraId="000000A6" w14:textId="77777777">
      <w:pPr>
        <w:pStyle w:val="Normal0"/>
        <w:spacing w:after="120"/>
        <w:rPr>
          <w:color w:val="202124"/>
          <w:sz w:val="20"/>
          <w:szCs w:val="20"/>
          <w:highlight w:val="white"/>
        </w:rPr>
      </w:pPr>
      <w:r>
        <w:rPr>
          <w:color w:val="202124"/>
          <w:sz w:val="20"/>
          <w:szCs w:val="20"/>
          <w:highlight w:val="white"/>
        </w:rPr>
        <w:t>Son una serie de hábitos que dan como resultado a lo que la Organización Mundial de la Salud (OMS) define como: “</w:t>
      </w:r>
      <w:r>
        <w:rPr>
          <w:b/>
          <w:color w:val="202124"/>
          <w:sz w:val="20"/>
          <w:szCs w:val="20"/>
          <w:highlight w:val="white"/>
        </w:rPr>
        <w:t>estado completo de bienestar físico, mental y social</w:t>
      </w:r>
      <w:r>
        <w:rPr>
          <w:color w:val="202124"/>
          <w:sz w:val="20"/>
          <w:szCs w:val="20"/>
          <w:highlight w:val="white"/>
        </w:rPr>
        <w:t>”.</w:t>
      </w:r>
    </w:p>
    <w:p w:rsidR="000E4C76" w:rsidRDefault="001C6490" w14:paraId="000000A7" w14:textId="77777777">
      <w:pPr>
        <w:pStyle w:val="Normal0"/>
        <w:spacing w:after="120"/>
        <w:rPr>
          <w:color w:val="202124"/>
          <w:sz w:val="20"/>
          <w:szCs w:val="20"/>
          <w:highlight w:val="white"/>
        </w:rPr>
      </w:pPr>
      <w:r>
        <w:rPr>
          <w:color w:val="202124"/>
          <w:sz w:val="20"/>
          <w:szCs w:val="20"/>
          <w:highlight w:val="white"/>
        </w:rPr>
        <w:t xml:space="preserve">Ante esto, se podría decir que un individuo con salud, es alguien que no solo tiene ausencia de enfermedad, sino que es una persona feliz, con equilibrio emocional y mental, contribuye a la sana convivencia y minimiza el grado de los factores de riesgo en </w:t>
      </w:r>
      <w:r>
        <w:rPr>
          <w:color w:val="202124"/>
          <w:sz w:val="20"/>
          <w:szCs w:val="20"/>
          <w:highlight w:val="white"/>
        </w:rPr>
        <w:t>su vida.</w:t>
      </w:r>
    </w:p>
    <w:p w:rsidR="000E4C76" w:rsidRDefault="001C6490" w14:paraId="000000A8" w14:textId="77777777">
      <w:pPr>
        <w:pStyle w:val="Normal0"/>
        <w:spacing w:after="120"/>
        <w:rPr>
          <w:color w:val="202124"/>
          <w:sz w:val="20"/>
          <w:szCs w:val="20"/>
          <w:highlight w:val="white"/>
        </w:rPr>
      </w:pPr>
      <w:r>
        <w:rPr>
          <w:color w:val="202124"/>
          <w:sz w:val="20"/>
          <w:szCs w:val="20"/>
          <w:highlight w:val="white"/>
        </w:rPr>
        <w:t>A continuación, se proponen algunos hábitos de vida saludable:</w:t>
      </w:r>
    </w:p>
    <w:p w:rsidR="000E4C76" w:rsidRDefault="000E4C76" w14:paraId="000000A9" w14:textId="77777777">
      <w:pPr>
        <w:pStyle w:val="Normal0"/>
        <w:spacing w:after="120"/>
        <w:rPr>
          <w:color w:val="202124"/>
          <w:sz w:val="20"/>
          <w:szCs w:val="20"/>
          <w:highlight w:val="white"/>
        </w:rPr>
      </w:pPr>
    </w:p>
    <w:p w:rsidR="000E4C76" w:rsidRDefault="001C6490" w14:paraId="000000AA" w14:textId="77777777">
      <w:pPr>
        <w:pStyle w:val="Normal0"/>
        <w:spacing w:after="120"/>
        <w:rPr>
          <w:b/>
          <w:color w:val="202124"/>
          <w:sz w:val="20"/>
          <w:szCs w:val="20"/>
          <w:highlight w:val="white"/>
        </w:rPr>
      </w:pPr>
      <w:r>
        <w:rPr>
          <w:b/>
          <w:color w:val="202124"/>
          <w:sz w:val="20"/>
          <w:szCs w:val="20"/>
          <w:highlight w:val="white"/>
        </w:rPr>
        <w:t>Figura 2</w:t>
      </w:r>
    </w:p>
    <w:p w:rsidR="000E4C76" w:rsidRDefault="001C6490" w14:paraId="000000AB" w14:textId="77777777">
      <w:pPr>
        <w:pStyle w:val="Normal0"/>
        <w:spacing w:after="120"/>
        <w:rPr>
          <w:i/>
          <w:color w:val="202124"/>
          <w:sz w:val="20"/>
          <w:szCs w:val="20"/>
          <w:highlight w:val="white"/>
        </w:rPr>
      </w:pPr>
      <w:r>
        <w:rPr>
          <w:i/>
          <w:color w:val="202124"/>
          <w:sz w:val="20"/>
          <w:szCs w:val="20"/>
          <w:highlight w:val="white"/>
        </w:rPr>
        <w:t>Hábitos de vida saludable</w:t>
      </w:r>
    </w:p>
    <w:p w:rsidR="000E4C76" w:rsidRDefault="001C6490" w14:paraId="000000AC" w14:textId="77777777">
      <w:pPr>
        <w:pStyle w:val="Normal0"/>
        <w:spacing w:after="120"/>
        <w:jc w:val="center"/>
        <w:rPr>
          <w:color w:val="202124"/>
          <w:sz w:val="20"/>
          <w:szCs w:val="20"/>
          <w:highlight w:val="white"/>
        </w:rPr>
      </w:pPr>
      <w:sdt>
        <w:sdtPr>
          <w:tag w:val="goog_rdk_17"/>
          <w:id w:val="1393452735"/>
        </w:sdtPr>
        <w:sdtEndPr/>
        <w:sdtContent>
          <w:commentRangeStart w:id="26"/>
        </w:sdtContent>
      </w:sdt>
      <w:r>
        <w:rPr>
          <w:noProof/>
          <w:sz w:val="20"/>
          <w:szCs w:val="20"/>
        </w:rPr>
        <w:drawing>
          <wp:inline distT="0" distB="0" distL="0" distR="0" wp14:anchorId="6DC08113" wp14:editId="07777777">
            <wp:extent cx="4649305" cy="805656"/>
            <wp:effectExtent l="0" t="0" r="0" b="0"/>
            <wp:docPr id="9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649305" cy="805656"/>
                    </a:xfrm>
                    <a:prstGeom prst="rect">
                      <a:avLst/>
                    </a:prstGeom>
                    <a:ln/>
                  </pic:spPr>
                </pic:pic>
              </a:graphicData>
            </a:graphic>
          </wp:inline>
        </w:drawing>
      </w:r>
      <w:commentRangeEnd w:id="26"/>
      <w:r>
        <w:commentReference w:id="26"/>
      </w:r>
    </w:p>
    <w:p w:rsidR="000E4C76" w:rsidRDefault="000E4C76" w14:paraId="000000AD" w14:textId="77777777">
      <w:pPr>
        <w:pStyle w:val="Normal0"/>
        <w:spacing w:after="120"/>
        <w:rPr>
          <w:color w:val="202124"/>
          <w:sz w:val="20"/>
          <w:szCs w:val="20"/>
          <w:highlight w:val="white"/>
        </w:rPr>
      </w:pPr>
      <w:bookmarkStart w:name="_heading=h.2s8eyo1" w:colFirst="0" w:colLast="0" w:id="27"/>
      <w:bookmarkEnd w:id="27"/>
    </w:p>
    <w:p w:rsidR="000E4C76" w:rsidRDefault="001C6490" w14:paraId="000000AE" w14:textId="77777777">
      <w:pPr>
        <w:pStyle w:val="Normal0"/>
        <w:spacing w:after="120"/>
        <w:rPr>
          <w:b/>
          <w:sz w:val="20"/>
          <w:szCs w:val="20"/>
        </w:rPr>
      </w:pPr>
      <w:r>
        <w:rPr>
          <w:b/>
          <w:sz w:val="20"/>
          <w:szCs w:val="20"/>
        </w:rPr>
        <w:t>5. Proceso de distribución de medicamentos y dispositivos médicos</w:t>
      </w:r>
    </w:p>
    <w:p w:rsidR="000E4C76" w:rsidRDefault="001C6490" w14:paraId="000000AF" w14:textId="77777777">
      <w:pPr>
        <w:pStyle w:val="Normal0"/>
        <w:spacing w:after="120"/>
        <w:rPr>
          <w:sz w:val="20"/>
          <w:szCs w:val="20"/>
        </w:rPr>
      </w:pPr>
      <w:r>
        <w:rPr>
          <w:sz w:val="20"/>
          <w:szCs w:val="20"/>
        </w:rPr>
        <w:t>En general, es la entrega de los medicamentos y dispositivos médicos a los</w:t>
      </w:r>
      <w:r>
        <w:rPr>
          <w:sz w:val="20"/>
          <w:szCs w:val="20"/>
        </w:rPr>
        <w:t xml:space="preserve"> pacientes y/o usuarios de los establecimientos o servicios farmacéuticos.</w:t>
      </w:r>
    </w:p>
    <w:p w:rsidR="000E4C76" w:rsidRDefault="001C6490" w14:paraId="000000B0" w14:textId="77777777">
      <w:pPr>
        <w:pStyle w:val="Normal0"/>
        <w:spacing w:after="120"/>
        <w:rPr>
          <w:sz w:val="20"/>
          <w:szCs w:val="20"/>
        </w:rPr>
      </w:pPr>
      <w:r>
        <w:rPr>
          <w:sz w:val="20"/>
          <w:szCs w:val="20"/>
        </w:rPr>
        <w:t>El proceso debe ser seguro, eficaz, rápido y controlado y se divide en distribución externa y distribución interna. A continuación conoceremos cada uno de ellos.</w:t>
      </w:r>
    </w:p>
    <w:p w:rsidR="000E4C76" w:rsidRDefault="000E4C76" w14:paraId="000000B1" w14:textId="77777777">
      <w:pPr>
        <w:pStyle w:val="Normal0"/>
        <w:spacing w:after="120"/>
        <w:rPr>
          <w:sz w:val="20"/>
          <w:szCs w:val="20"/>
        </w:rPr>
      </w:pPr>
    </w:p>
    <w:p w:rsidR="000E4C76" w:rsidRDefault="001C6490" w14:paraId="000000B2" w14:textId="77777777">
      <w:pPr>
        <w:pStyle w:val="Normal0"/>
        <w:spacing w:after="120"/>
        <w:rPr>
          <w:b/>
          <w:sz w:val="20"/>
          <w:szCs w:val="20"/>
        </w:rPr>
      </w:pPr>
      <w:bookmarkStart w:name="_heading=h.17dp8vu" w:colFirst="0" w:colLast="0" w:id="28"/>
      <w:bookmarkEnd w:id="28"/>
      <w:r>
        <w:rPr>
          <w:b/>
          <w:sz w:val="20"/>
          <w:szCs w:val="20"/>
        </w:rPr>
        <w:t>5.1 Distribución e</w:t>
      </w:r>
      <w:r>
        <w:rPr>
          <w:b/>
          <w:sz w:val="20"/>
          <w:szCs w:val="20"/>
        </w:rPr>
        <w:t>xterna</w:t>
      </w:r>
    </w:p>
    <w:p w:rsidR="000E4C76" w:rsidRDefault="001C6490" w14:paraId="000000B3" w14:textId="77777777">
      <w:pPr>
        <w:pStyle w:val="Normal0"/>
        <w:spacing w:after="120"/>
        <w:jc w:val="both"/>
        <w:rPr>
          <w:sz w:val="20"/>
          <w:szCs w:val="20"/>
        </w:rPr>
      </w:pPr>
      <w:r>
        <w:rPr>
          <w:sz w:val="20"/>
          <w:szCs w:val="20"/>
        </w:rPr>
        <w:t>Esta distribución tiene dos instancias:</w:t>
      </w:r>
    </w:p>
    <w:p w:rsidR="000E4C76" w:rsidRDefault="001C6490" w14:paraId="000000B4" w14:textId="77777777">
      <w:pPr>
        <w:pStyle w:val="Normal0"/>
        <w:numPr>
          <w:ilvl w:val="0"/>
          <w:numId w:val="17"/>
        </w:numPr>
        <w:pBdr>
          <w:top w:val="nil"/>
          <w:left w:val="nil"/>
          <w:bottom w:val="nil"/>
          <w:right w:val="nil"/>
          <w:between w:val="nil"/>
        </w:pBdr>
        <w:jc w:val="both"/>
        <w:rPr>
          <w:color w:val="000000"/>
          <w:sz w:val="20"/>
          <w:szCs w:val="20"/>
        </w:rPr>
      </w:pPr>
      <w:sdt>
        <w:sdtPr>
          <w:tag w:val="goog_rdk_18"/>
          <w:id w:val="881097130"/>
        </w:sdtPr>
        <w:sdtEndPr/>
        <w:sdtContent>
          <w:commentRangeStart w:id="29"/>
        </w:sdtContent>
      </w:sdt>
      <w:r>
        <w:rPr>
          <w:color w:val="000000"/>
          <w:sz w:val="20"/>
          <w:szCs w:val="20"/>
        </w:rPr>
        <w:t>La primera es la entrega de los productos farmacéuticos a los pacientes y usuarios desde los establecimientos farmacéuticos o el traslado.</w:t>
      </w:r>
    </w:p>
    <w:p w:rsidR="000E4C76" w:rsidRDefault="001C6490" w14:paraId="000000B5" w14:textId="77777777">
      <w:pPr>
        <w:pStyle w:val="Normal0"/>
        <w:numPr>
          <w:ilvl w:val="0"/>
          <w:numId w:val="17"/>
        </w:numPr>
        <w:pBdr>
          <w:top w:val="nil"/>
          <w:left w:val="nil"/>
          <w:bottom w:val="nil"/>
          <w:right w:val="nil"/>
          <w:between w:val="nil"/>
        </w:pBdr>
        <w:spacing w:after="120"/>
        <w:jc w:val="both"/>
        <w:rPr>
          <w:color w:val="000000"/>
          <w:sz w:val="20"/>
          <w:szCs w:val="20"/>
        </w:rPr>
      </w:pPr>
      <w:r>
        <w:rPr>
          <w:color w:val="000000"/>
          <w:sz w:val="20"/>
          <w:szCs w:val="20"/>
        </w:rPr>
        <w:t>La segunda es el traslado y entrega de los productos farmacéuticos desde los distribuidores mayoristas a los distribuidores minoristas, por ejemplo, cuando un depósito de drogas entrega el pedido a una farmacia o farmacia-droguería. En ambos casos puede ha</w:t>
      </w:r>
      <w:r>
        <w:rPr>
          <w:color w:val="000000"/>
          <w:sz w:val="20"/>
          <w:szCs w:val="20"/>
        </w:rPr>
        <w:t>ber una venta y por ende intercambio de dinero.</w:t>
      </w:r>
    </w:p>
    <w:p w:rsidR="000E4C76" w:rsidRDefault="001C6490" w14:paraId="000000B6" w14:textId="77777777">
      <w:pPr>
        <w:pStyle w:val="Normal0"/>
        <w:spacing w:after="120"/>
        <w:jc w:val="both"/>
        <w:rPr>
          <w:sz w:val="20"/>
          <w:szCs w:val="20"/>
        </w:rPr>
      </w:pPr>
      <w:commentRangeEnd w:id="29"/>
      <w:r>
        <w:commentReference w:id="29"/>
      </w:r>
    </w:p>
    <w:p w:rsidR="000E4C76" w:rsidRDefault="001C6490" w14:paraId="000000B7" w14:textId="77777777">
      <w:pPr>
        <w:pStyle w:val="Normal0"/>
        <w:spacing w:after="120"/>
        <w:jc w:val="both"/>
        <w:rPr>
          <w:sz w:val="20"/>
          <w:szCs w:val="20"/>
        </w:rPr>
      </w:pPr>
      <w:r>
        <w:rPr>
          <w:sz w:val="20"/>
          <w:szCs w:val="20"/>
        </w:rPr>
        <w:t>Teniendo presente que en todo momento se debe garantizar la conservación de los productos farmacéuticos, desde que son elaborados hasta que son administrados a los pacientes, desde el proceso de distribuc</w:t>
      </w:r>
      <w:r>
        <w:rPr>
          <w:sz w:val="20"/>
          <w:szCs w:val="20"/>
        </w:rPr>
        <w:t xml:space="preserve">ión, además de </w:t>
      </w:r>
      <w:r>
        <w:rPr>
          <w:b/>
          <w:sz w:val="20"/>
          <w:szCs w:val="20"/>
        </w:rPr>
        <w:t>determinar si canal de distribución será propio o externo</w:t>
      </w:r>
      <w:r>
        <w:rPr>
          <w:sz w:val="20"/>
          <w:szCs w:val="20"/>
        </w:rPr>
        <w:t>, se deben tener en cuenta aspectos como:</w:t>
      </w:r>
    </w:p>
    <w:p w:rsidR="000E4C76" w:rsidRDefault="000E4C76" w14:paraId="000000B8" w14:textId="77777777">
      <w:pPr>
        <w:pStyle w:val="Normal0"/>
        <w:spacing w:after="120"/>
        <w:jc w:val="both"/>
        <w:rPr>
          <w:sz w:val="20"/>
          <w:szCs w:val="20"/>
        </w:rPr>
      </w:pPr>
    </w:p>
    <w:p w:rsidR="000E4C76" w:rsidRDefault="001C6490" w14:paraId="000000B9" w14:textId="77777777">
      <w:pPr>
        <w:pStyle w:val="Normal0"/>
        <w:spacing w:after="120"/>
        <w:jc w:val="center"/>
        <w:rPr>
          <w:sz w:val="20"/>
          <w:szCs w:val="20"/>
        </w:rPr>
      </w:pPr>
      <w:sdt>
        <w:sdtPr>
          <w:tag w:val="goog_rdk_19"/>
          <w:id w:val="1628516054"/>
        </w:sdtPr>
        <w:sdtEndPr/>
        <w:sdtContent>
          <w:commentRangeStart w:id="30"/>
        </w:sdtContent>
      </w:sdt>
      <w:r>
        <w:rPr>
          <w:noProof/>
          <w:sz w:val="20"/>
          <w:szCs w:val="20"/>
        </w:rPr>
        <w:drawing>
          <wp:inline distT="0" distB="0" distL="0" distR="0" wp14:anchorId="16D894D2" wp14:editId="07777777">
            <wp:extent cx="4640013" cy="839409"/>
            <wp:effectExtent l="0" t="0" r="0" b="0"/>
            <wp:docPr id="9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4640013" cy="839409"/>
                    </a:xfrm>
                    <a:prstGeom prst="rect">
                      <a:avLst/>
                    </a:prstGeom>
                    <a:ln/>
                  </pic:spPr>
                </pic:pic>
              </a:graphicData>
            </a:graphic>
          </wp:inline>
        </w:drawing>
      </w:r>
      <w:commentRangeEnd w:id="30"/>
      <w:r>
        <w:commentReference w:id="30"/>
      </w:r>
    </w:p>
    <w:p w:rsidR="000E4C76" w:rsidRDefault="000E4C76" w14:paraId="000000BA" w14:textId="77777777">
      <w:pPr>
        <w:pStyle w:val="Normal0"/>
        <w:spacing w:after="120"/>
        <w:rPr>
          <w:sz w:val="20"/>
          <w:szCs w:val="20"/>
        </w:rPr>
      </w:pPr>
    </w:p>
    <w:p w:rsidR="000E4C76" w:rsidRDefault="001C6490" w14:paraId="000000BB" w14:textId="77777777">
      <w:pPr>
        <w:pStyle w:val="Normal0"/>
        <w:spacing w:after="120"/>
        <w:rPr>
          <w:sz w:val="20"/>
          <w:szCs w:val="20"/>
        </w:rPr>
      </w:pPr>
      <w:r>
        <w:rPr>
          <w:sz w:val="20"/>
          <w:szCs w:val="20"/>
        </w:rPr>
        <w:t>En la siguiente imagen se ilustra el canal de distribución externo de productos farmacéuticos.</w:t>
      </w:r>
    </w:p>
    <w:p w:rsidR="000E4C76" w:rsidRDefault="000E4C76" w14:paraId="000000BC" w14:textId="77777777">
      <w:pPr>
        <w:pStyle w:val="Normal0"/>
        <w:spacing w:after="120"/>
        <w:rPr>
          <w:sz w:val="20"/>
          <w:szCs w:val="20"/>
        </w:rPr>
      </w:pPr>
    </w:p>
    <w:p w:rsidR="000E4C76" w:rsidRDefault="001C6490" w14:paraId="000000BD" w14:textId="77777777">
      <w:pPr>
        <w:pStyle w:val="Normal0"/>
        <w:spacing w:after="120"/>
        <w:ind w:left="1417"/>
        <w:rPr>
          <w:b/>
          <w:sz w:val="20"/>
          <w:szCs w:val="20"/>
        </w:rPr>
      </w:pPr>
      <w:r>
        <w:rPr>
          <w:b/>
          <w:sz w:val="20"/>
          <w:szCs w:val="20"/>
        </w:rPr>
        <w:t>Figura 3</w:t>
      </w:r>
    </w:p>
    <w:p w:rsidR="000E4C76" w:rsidRDefault="001C6490" w14:paraId="000000BE" w14:textId="77777777">
      <w:pPr>
        <w:pStyle w:val="Normal0"/>
        <w:spacing w:after="120"/>
        <w:ind w:left="1417"/>
        <w:rPr>
          <w:i/>
          <w:sz w:val="20"/>
          <w:szCs w:val="20"/>
        </w:rPr>
      </w:pPr>
      <w:r>
        <w:rPr>
          <w:i/>
          <w:sz w:val="20"/>
          <w:szCs w:val="20"/>
        </w:rPr>
        <w:t>Canal de distribución extern</w:t>
      </w:r>
      <w:r>
        <w:rPr>
          <w:i/>
          <w:sz w:val="20"/>
          <w:szCs w:val="20"/>
        </w:rPr>
        <w:t>a</w:t>
      </w:r>
    </w:p>
    <w:p w:rsidR="000E4C76" w:rsidRDefault="001C6490" w14:paraId="000000BF" w14:textId="77777777">
      <w:pPr>
        <w:pStyle w:val="Normal0"/>
        <w:spacing w:after="120"/>
        <w:jc w:val="center"/>
        <w:rPr>
          <w:sz w:val="20"/>
          <w:szCs w:val="20"/>
        </w:rPr>
      </w:pPr>
      <w:sdt>
        <w:sdtPr>
          <w:tag w:val="goog_rdk_20"/>
          <w:id w:val="569143661"/>
        </w:sdtPr>
        <w:sdtEndPr/>
        <w:sdtContent>
          <w:commentRangeStart w:id="31"/>
        </w:sdtContent>
      </w:sdt>
      <w:r>
        <w:rPr>
          <w:noProof/>
          <w:sz w:val="20"/>
          <w:szCs w:val="20"/>
        </w:rPr>
        <w:drawing>
          <wp:inline distT="0" distB="0" distL="0" distR="0" wp14:anchorId="0F3E2EB8" wp14:editId="07777777">
            <wp:extent cx="4569061" cy="817867"/>
            <wp:effectExtent l="0" t="0" r="0" b="0"/>
            <wp:docPr id="9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4569061" cy="817867"/>
                    </a:xfrm>
                    <a:prstGeom prst="rect">
                      <a:avLst/>
                    </a:prstGeom>
                    <a:ln/>
                  </pic:spPr>
                </pic:pic>
              </a:graphicData>
            </a:graphic>
          </wp:inline>
        </w:drawing>
      </w:r>
      <w:commentRangeEnd w:id="31"/>
      <w:r>
        <w:commentReference w:id="31"/>
      </w:r>
    </w:p>
    <w:p w:rsidR="000E4C76" w:rsidRDefault="000E4C76" w14:paraId="000000C0" w14:textId="77777777">
      <w:pPr>
        <w:pStyle w:val="Normal0"/>
        <w:spacing w:after="120"/>
        <w:rPr>
          <w:sz w:val="20"/>
          <w:szCs w:val="20"/>
        </w:rPr>
      </w:pPr>
    </w:p>
    <w:p w:rsidR="000E4C76" w:rsidRDefault="001C6490" w14:paraId="000000C1" w14:textId="77777777">
      <w:pPr>
        <w:pStyle w:val="Normal0"/>
        <w:spacing w:after="120"/>
        <w:rPr>
          <w:b/>
          <w:sz w:val="20"/>
          <w:szCs w:val="20"/>
        </w:rPr>
      </w:pPr>
      <w:bookmarkStart w:name="_heading=h.3rdcrjn" w:colFirst="0" w:colLast="0" w:id="32"/>
      <w:bookmarkEnd w:id="32"/>
      <w:r>
        <w:rPr>
          <w:b/>
          <w:sz w:val="20"/>
          <w:szCs w:val="20"/>
        </w:rPr>
        <w:t>5.2 Distribución interna</w:t>
      </w:r>
    </w:p>
    <w:p w:rsidR="000E4C76" w:rsidRDefault="001C6490" w14:paraId="000000C2" w14:textId="77777777">
      <w:pPr>
        <w:pStyle w:val="Normal0"/>
        <w:spacing w:after="120"/>
        <w:jc w:val="both"/>
        <w:rPr>
          <w:sz w:val="20"/>
          <w:szCs w:val="20"/>
        </w:rPr>
      </w:pPr>
      <w:r>
        <w:rPr>
          <w:sz w:val="20"/>
          <w:szCs w:val="20"/>
        </w:rPr>
        <w:t>La resolución 1403 del 2007 la define como:</w:t>
      </w:r>
    </w:p>
    <w:p w:rsidR="000E4C76" w:rsidRDefault="001C6490" w14:paraId="000000C3" w14:textId="77777777">
      <w:pPr>
        <w:pStyle w:val="Normal0"/>
        <w:spacing w:after="120"/>
        <w:jc w:val="both"/>
        <w:rPr>
          <w:sz w:val="20"/>
          <w:szCs w:val="20"/>
        </w:rPr>
      </w:pPr>
      <w:sdt>
        <w:sdtPr>
          <w:tag w:val="goog_rdk_21"/>
          <w:id w:val="431431408"/>
        </w:sdtPr>
        <w:sdtEndPr/>
        <w:sdtContent>
          <w:commentRangeStart w:id="33"/>
        </w:sdtContent>
      </w:sdt>
      <w:r>
        <w:rPr>
          <w:sz w:val="20"/>
          <w:szCs w:val="20"/>
        </w:rPr>
        <w:t>“El proceso que comprende la prescripción de un medicamento a un paciente en una Institución Prestadora de Servicios de Salud por parte del profesional legalmente autorizado, la dispensación por parte del servicio farmacéutico, la administración correcta e</w:t>
      </w:r>
      <w:r>
        <w:rPr>
          <w:sz w:val="20"/>
          <w:szCs w:val="20"/>
        </w:rPr>
        <w:t xml:space="preserve">n la dosis y vía prescrita y en el momento oportuno por el profesional de la salud legalmente autorizado para tal fin y el registro de los medicamentos administrados y/o la devolución debidamente sustentada de los no administrados con el fin de contribuir </w:t>
      </w:r>
      <w:r>
        <w:rPr>
          <w:sz w:val="20"/>
          <w:szCs w:val="20"/>
        </w:rPr>
        <w:t xml:space="preserve">al éxito de la farmacoterapia. El servicio farmacéutico deberá determinar el sistema o los sistemas de distribución intra­ hospitalaria de medicamentos y dispositivos médicos que deban implementarse en la Institución Prestadora de Servicios de Salud, para </w:t>
      </w:r>
      <w:r>
        <w:rPr>
          <w:sz w:val="20"/>
          <w:szCs w:val="20"/>
        </w:rPr>
        <w:t>garantizar la oportunidad, seguridad, eficiencia y calidad de los medicamentos y dispositivos médicos que deban suministrarse a los pacientes” (p.51).</w:t>
      </w:r>
      <w:commentRangeEnd w:id="33"/>
      <w:r>
        <w:commentReference w:id="33"/>
      </w:r>
    </w:p>
    <w:p w:rsidR="000E4C76" w:rsidRDefault="000E4C76" w14:paraId="000000C4" w14:textId="77777777">
      <w:pPr>
        <w:pStyle w:val="Normal0"/>
        <w:spacing w:after="120"/>
        <w:rPr>
          <w:sz w:val="20"/>
          <w:szCs w:val="20"/>
        </w:rPr>
      </w:pPr>
    </w:p>
    <w:p w:rsidR="000E4C76" w:rsidRDefault="001C6490" w14:paraId="000000C5" w14:textId="77777777">
      <w:pPr>
        <w:pStyle w:val="Normal0"/>
        <w:spacing w:after="120"/>
        <w:rPr>
          <w:b/>
          <w:i/>
          <w:sz w:val="20"/>
          <w:szCs w:val="20"/>
        </w:rPr>
      </w:pPr>
      <w:bookmarkStart w:name="_heading=h.26in1rg" w:colFirst="0" w:colLast="0" w:id="34"/>
      <w:bookmarkEnd w:id="34"/>
      <w:r>
        <w:rPr>
          <w:b/>
          <w:i/>
          <w:sz w:val="20"/>
          <w:szCs w:val="20"/>
        </w:rPr>
        <w:t>5.2.1 Clases de distribución interna</w:t>
      </w:r>
    </w:p>
    <w:p w:rsidR="000E4C76" w:rsidRDefault="001C6490" w14:paraId="000000C6" w14:textId="77777777">
      <w:pPr>
        <w:pStyle w:val="Normal0"/>
        <w:spacing w:after="120"/>
        <w:rPr>
          <w:sz w:val="20"/>
          <w:szCs w:val="20"/>
        </w:rPr>
      </w:pPr>
      <w:r>
        <w:rPr>
          <w:sz w:val="20"/>
          <w:szCs w:val="20"/>
        </w:rPr>
        <w:t>Los siguientes son los sistemas de distribución interna:</w:t>
      </w:r>
    </w:p>
    <w:p w:rsidR="000E4C76" w:rsidRDefault="000E4C76" w14:paraId="000000C7" w14:textId="77777777">
      <w:pPr>
        <w:pStyle w:val="Normal0"/>
        <w:spacing w:after="120"/>
        <w:rPr>
          <w:sz w:val="20"/>
          <w:szCs w:val="20"/>
        </w:rPr>
      </w:pPr>
    </w:p>
    <w:p w:rsidR="000E4C76" w:rsidRDefault="001C6490" w14:paraId="000000C8" w14:textId="77777777">
      <w:pPr>
        <w:pStyle w:val="Normal0"/>
        <w:spacing w:after="120"/>
        <w:jc w:val="center"/>
        <w:rPr>
          <w:sz w:val="20"/>
          <w:szCs w:val="20"/>
        </w:rPr>
      </w:pPr>
      <w:sdt>
        <w:sdtPr>
          <w:tag w:val="goog_rdk_22"/>
          <w:id w:val="594183353"/>
        </w:sdtPr>
        <w:sdtEndPr/>
        <w:sdtContent>
          <w:commentRangeStart w:id="35"/>
        </w:sdtContent>
      </w:sdt>
      <w:r>
        <w:rPr>
          <w:noProof/>
          <w:sz w:val="20"/>
          <w:szCs w:val="20"/>
        </w:rPr>
        <w:drawing>
          <wp:inline distT="0" distB="0" distL="0" distR="0" wp14:anchorId="1FDC5EB8" wp14:editId="07777777">
            <wp:extent cx="3911287" cy="677376"/>
            <wp:effectExtent l="0" t="0" r="0" b="0"/>
            <wp:docPr id="9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3911287" cy="677376"/>
                    </a:xfrm>
                    <a:prstGeom prst="rect">
                      <a:avLst/>
                    </a:prstGeom>
                    <a:ln/>
                  </pic:spPr>
                </pic:pic>
              </a:graphicData>
            </a:graphic>
          </wp:inline>
        </w:drawing>
      </w:r>
      <w:commentRangeEnd w:id="35"/>
      <w:r>
        <w:commentReference w:id="35"/>
      </w:r>
    </w:p>
    <w:p w:rsidR="000E4C76" w:rsidRDefault="000E4C76" w14:paraId="000000C9" w14:textId="77777777">
      <w:pPr>
        <w:pStyle w:val="Normal0"/>
        <w:spacing w:after="120"/>
        <w:rPr>
          <w:sz w:val="20"/>
          <w:szCs w:val="20"/>
        </w:rPr>
      </w:pPr>
    </w:p>
    <w:p w:rsidR="000E4C76" w:rsidRDefault="001C6490" w14:paraId="000000CA" w14:textId="77777777">
      <w:pPr>
        <w:pStyle w:val="Normal0"/>
        <w:spacing w:after="120"/>
        <w:rPr>
          <w:b/>
          <w:i/>
          <w:sz w:val="20"/>
          <w:szCs w:val="20"/>
        </w:rPr>
      </w:pPr>
      <w:r>
        <w:rPr>
          <w:b/>
          <w:i/>
          <w:sz w:val="20"/>
          <w:szCs w:val="20"/>
        </w:rPr>
        <w:t>5.2.2 Infraestructura</w:t>
      </w:r>
      <w:sdt>
        <w:sdtPr>
          <w:tag w:val="goog_rdk_23"/>
          <w:id w:val="726857028"/>
        </w:sdtPr>
        <w:sdtEndPr/>
        <w:sdtContent>
          <w:del w:author="SANDRA PATRICIA HOYOS SEPULVEDA" w:date="2022-06-01T01:09:00Z" w:id="36">
            <w:r>
              <w:rPr>
                <w:b/>
                <w:i/>
                <w:sz w:val="20"/>
                <w:szCs w:val="20"/>
              </w:rPr>
              <w:delText>.</w:delText>
            </w:r>
          </w:del>
        </w:sdtContent>
      </w:sdt>
    </w:p>
    <w:p w:rsidR="000E4C76" w:rsidRDefault="001C6490" w14:paraId="000000CB" w14:textId="77777777">
      <w:pPr>
        <w:pStyle w:val="Normal0"/>
        <w:spacing w:after="120"/>
        <w:rPr>
          <w:sz w:val="20"/>
          <w:szCs w:val="20"/>
        </w:rPr>
      </w:pPr>
      <w:r>
        <w:rPr>
          <w:sz w:val="20"/>
          <w:szCs w:val="20"/>
        </w:rPr>
        <w:t>Para la implementación del SDMDU, el servicio farmacéutico debe cumplir con las siguientes características:</w:t>
      </w:r>
    </w:p>
    <w:p w:rsidR="000E4C76" w:rsidRDefault="000E4C76" w14:paraId="000000CC" w14:textId="77777777">
      <w:pPr>
        <w:pStyle w:val="Normal0"/>
        <w:spacing w:after="120"/>
        <w:rPr>
          <w:sz w:val="20"/>
          <w:szCs w:val="20"/>
        </w:rPr>
      </w:pPr>
    </w:p>
    <w:p w:rsidR="000E4C76" w:rsidRDefault="001C6490" w14:paraId="000000CD" w14:textId="77777777">
      <w:pPr>
        <w:pStyle w:val="Normal0"/>
        <w:spacing w:after="120"/>
        <w:jc w:val="center"/>
        <w:rPr>
          <w:sz w:val="20"/>
          <w:szCs w:val="20"/>
        </w:rPr>
      </w:pPr>
      <w:sdt>
        <w:sdtPr>
          <w:tag w:val="goog_rdk_24"/>
          <w:id w:val="1697132407"/>
        </w:sdtPr>
        <w:sdtEndPr/>
        <w:sdtContent>
          <w:commentRangeStart w:id="37"/>
        </w:sdtContent>
      </w:sdt>
      <w:r>
        <w:rPr>
          <w:noProof/>
          <w:sz w:val="20"/>
          <w:szCs w:val="20"/>
        </w:rPr>
        <w:drawing>
          <wp:inline distT="0" distB="0" distL="0" distR="0" wp14:anchorId="7543442E" wp14:editId="07777777">
            <wp:extent cx="4512697" cy="744876"/>
            <wp:effectExtent l="0" t="0" r="0" b="0"/>
            <wp:docPr id="9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4512697" cy="744876"/>
                    </a:xfrm>
                    <a:prstGeom prst="rect">
                      <a:avLst/>
                    </a:prstGeom>
                    <a:ln/>
                  </pic:spPr>
                </pic:pic>
              </a:graphicData>
            </a:graphic>
          </wp:inline>
        </w:drawing>
      </w:r>
      <w:commentRangeEnd w:id="37"/>
      <w:r>
        <w:commentReference w:id="37"/>
      </w:r>
    </w:p>
    <w:p w:rsidR="000E4C76" w:rsidRDefault="000E4C76" w14:paraId="000000CE" w14:textId="77777777">
      <w:pPr>
        <w:pStyle w:val="Normal0"/>
        <w:spacing w:after="120"/>
        <w:rPr>
          <w:sz w:val="20"/>
          <w:szCs w:val="20"/>
        </w:rPr>
      </w:pPr>
      <w:bookmarkStart w:name="_heading=h.lnxbz9" w:colFirst="0" w:colLast="0" w:id="38"/>
      <w:bookmarkEnd w:id="38"/>
    </w:p>
    <w:p w:rsidR="000E4C76" w:rsidRDefault="001C6490" w14:paraId="000000CF" w14:textId="77777777">
      <w:pPr>
        <w:pStyle w:val="Normal0"/>
        <w:spacing w:after="120"/>
        <w:rPr>
          <w:b/>
          <w:i/>
          <w:sz w:val="20"/>
          <w:szCs w:val="20"/>
        </w:rPr>
      </w:pPr>
      <w:r>
        <w:rPr>
          <w:b/>
          <w:i/>
          <w:sz w:val="20"/>
          <w:szCs w:val="20"/>
        </w:rPr>
        <w:t>5.2.3 Reempaque de medicamentos</w:t>
      </w:r>
    </w:p>
    <w:p w:rsidR="000E4C76" w:rsidRDefault="001C6490" w14:paraId="000000D0" w14:textId="77777777">
      <w:pPr>
        <w:pStyle w:val="Normal0"/>
        <w:spacing w:after="120"/>
        <w:jc w:val="both"/>
        <w:rPr>
          <w:sz w:val="20"/>
          <w:szCs w:val="20"/>
        </w:rPr>
      </w:pPr>
      <w:r>
        <w:rPr>
          <w:sz w:val="20"/>
          <w:szCs w:val="20"/>
        </w:rPr>
        <w:t xml:space="preserve">En Colombia, la </w:t>
      </w:r>
      <w:r>
        <w:rPr>
          <w:sz w:val="20"/>
          <w:szCs w:val="20"/>
        </w:rPr>
        <w:t>mayor parte de medicamentos vienen en presentaciones multidosis, que se ajustan perfectamente a las necesidades de pacientes ambulatorios, pero no se acoplan muy bien a la distribución intrahospitalaria, por lo cual es necesario reempacarlos en dosis única</w:t>
      </w:r>
      <w:r>
        <w:rPr>
          <w:sz w:val="20"/>
          <w:szCs w:val="20"/>
        </w:rPr>
        <w:t>s que facilitan su distribución a cada unidad de servicio.</w:t>
      </w:r>
    </w:p>
    <w:p w:rsidR="000E4C76" w:rsidRDefault="001C6490" w14:paraId="000000D1" w14:textId="77777777">
      <w:pPr>
        <w:pStyle w:val="Normal0"/>
        <w:spacing w:after="120"/>
        <w:jc w:val="both"/>
        <w:rPr>
          <w:sz w:val="20"/>
          <w:szCs w:val="20"/>
        </w:rPr>
      </w:pPr>
      <w:r>
        <w:rPr>
          <w:sz w:val="20"/>
          <w:szCs w:val="20"/>
        </w:rPr>
        <w:t xml:space="preserve">El ajuste de los medicamentos en presentación unidosis proporciona muchas ventajas sobre los otros sistemas, entre esas están: </w:t>
      </w:r>
    </w:p>
    <w:p w:rsidR="000E4C76" w:rsidRDefault="001C6490" w14:paraId="000000D2" w14:textId="77777777">
      <w:pPr>
        <w:pStyle w:val="Normal0"/>
        <w:numPr>
          <w:ilvl w:val="0"/>
          <w:numId w:val="2"/>
        </w:numPr>
        <w:pBdr>
          <w:top w:val="nil"/>
          <w:left w:val="nil"/>
          <w:bottom w:val="nil"/>
          <w:right w:val="nil"/>
          <w:between w:val="nil"/>
        </w:pBdr>
        <w:jc w:val="both"/>
        <w:rPr>
          <w:color w:val="000000"/>
          <w:sz w:val="20"/>
          <w:szCs w:val="20"/>
        </w:rPr>
      </w:pPr>
      <w:sdt>
        <w:sdtPr>
          <w:tag w:val="goog_rdk_25"/>
          <w:id w:val="147383584"/>
        </w:sdtPr>
        <w:sdtEndPr/>
        <w:sdtContent>
          <w:commentRangeStart w:id="39"/>
        </w:sdtContent>
      </w:sdt>
      <w:r>
        <w:rPr>
          <w:color w:val="000000"/>
          <w:sz w:val="20"/>
          <w:szCs w:val="20"/>
        </w:rPr>
        <w:t>Ofrece seguridad en las dosis.</w:t>
      </w:r>
    </w:p>
    <w:p w:rsidR="000E4C76" w:rsidRDefault="001C6490" w14:paraId="000000D3" w14:textId="77777777">
      <w:pPr>
        <w:pStyle w:val="Normal0"/>
        <w:numPr>
          <w:ilvl w:val="0"/>
          <w:numId w:val="2"/>
        </w:numPr>
        <w:pBdr>
          <w:top w:val="nil"/>
          <w:left w:val="nil"/>
          <w:bottom w:val="nil"/>
          <w:right w:val="nil"/>
          <w:between w:val="nil"/>
        </w:pBdr>
        <w:jc w:val="both"/>
        <w:rPr>
          <w:color w:val="000000"/>
          <w:sz w:val="20"/>
          <w:szCs w:val="20"/>
        </w:rPr>
      </w:pPr>
      <w:r>
        <w:rPr>
          <w:color w:val="000000"/>
          <w:sz w:val="20"/>
          <w:szCs w:val="20"/>
        </w:rPr>
        <w:t>Permite realizar el seguimiento adecuado a las terapias con medicamentos a cada paciente.</w:t>
      </w:r>
    </w:p>
    <w:p w:rsidR="000E4C76" w:rsidRDefault="001C6490" w14:paraId="000000D4" w14:textId="77777777">
      <w:pPr>
        <w:pStyle w:val="Normal0"/>
        <w:numPr>
          <w:ilvl w:val="0"/>
          <w:numId w:val="2"/>
        </w:numPr>
        <w:pBdr>
          <w:top w:val="nil"/>
          <w:left w:val="nil"/>
          <w:bottom w:val="nil"/>
          <w:right w:val="nil"/>
          <w:between w:val="nil"/>
        </w:pBdr>
        <w:spacing w:after="120"/>
        <w:jc w:val="both"/>
        <w:rPr>
          <w:color w:val="000000"/>
          <w:sz w:val="20"/>
          <w:szCs w:val="20"/>
        </w:rPr>
      </w:pPr>
      <w:r>
        <w:rPr>
          <w:color w:val="000000"/>
          <w:sz w:val="20"/>
          <w:szCs w:val="20"/>
        </w:rPr>
        <w:t xml:space="preserve">Ofrece un manejo más controlado. </w:t>
      </w:r>
    </w:p>
    <w:p w:rsidR="000E4C76" w:rsidRDefault="001C6490" w14:paraId="000000D5" w14:textId="77777777">
      <w:pPr>
        <w:pStyle w:val="Normal0"/>
        <w:spacing w:after="120"/>
        <w:jc w:val="both"/>
        <w:rPr>
          <w:sz w:val="20"/>
          <w:szCs w:val="20"/>
        </w:rPr>
      </w:pPr>
      <w:commentRangeEnd w:id="39"/>
      <w:r>
        <w:commentReference w:id="39"/>
      </w:r>
      <w:sdt>
        <w:sdtPr>
          <w:tag w:val="goog_rdk_26"/>
          <w:id w:val="2027921333"/>
        </w:sdtPr>
        <w:sdtEndPr/>
        <w:sdtContent>
          <w:commentRangeStart w:id="40"/>
        </w:sdtContent>
      </w:sdt>
      <w:r>
        <w:rPr>
          <w:sz w:val="20"/>
          <w:szCs w:val="20"/>
        </w:rPr>
        <w:t>Este proceso está a cargo del servicio farmacéutico y debe garantizar seguridad (paciente correcto, dosis correcta y vía y frec</w:t>
      </w:r>
      <w:r>
        <w:rPr>
          <w:sz w:val="20"/>
          <w:szCs w:val="20"/>
        </w:rPr>
        <w:t>uencia correcta), eficacia (prescripción + distribución + administración = atención correcta) y control (evitar errores antes de la administración de los medicamentos al paciente)</w:t>
      </w:r>
      <w:commentRangeEnd w:id="40"/>
      <w:r>
        <w:commentReference w:id="40"/>
      </w:r>
    </w:p>
    <w:p w:rsidR="000E4C76" w:rsidRDefault="001C6490" w14:paraId="000000D6" w14:textId="77777777">
      <w:pPr>
        <w:pStyle w:val="Normal0"/>
        <w:spacing w:after="120"/>
        <w:rPr>
          <w:sz w:val="20"/>
          <w:szCs w:val="20"/>
        </w:rPr>
      </w:pPr>
      <w:r>
        <w:rPr>
          <w:sz w:val="20"/>
          <w:szCs w:val="20"/>
        </w:rPr>
        <w:t xml:space="preserve">A continuación analizaremos la información relacionada con el proceso de </w:t>
      </w:r>
      <w:r>
        <w:rPr>
          <w:sz w:val="20"/>
          <w:szCs w:val="20"/>
        </w:rPr>
        <w:t>reempaque:</w:t>
      </w:r>
    </w:p>
    <w:p w:rsidR="000E4C76" w:rsidRDefault="001C6490" w14:paraId="000000D7" w14:textId="77777777">
      <w:pPr>
        <w:pStyle w:val="Normal0"/>
        <w:spacing w:after="120"/>
        <w:jc w:val="center"/>
        <w:rPr>
          <w:sz w:val="20"/>
          <w:szCs w:val="20"/>
        </w:rPr>
      </w:pPr>
      <w:sdt>
        <w:sdtPr>
          <w:tag w:val="goog_rdk_27"/>
          <w:id w:val="1653716916"/>
        </w:sdtPr>
        <w:sdtEndPr/>
        <w:sdtContent>
          <w:commentRangeStart w:id="41"/>
        </w:sdtContent>
      </w:sdt>
      <w:r>
        <w:rPr>
          <w:noProof/>
          <w:sz w:val="20"/>
          <w:szCs w:val="20"/>
        </w:rPr>
        <w:drawing>
          <wp:inline distT="0" distB="0" distL="0" distR="0" wp14:anchorId="00CFE27B" wp14:editId="07777777">
            <wp:extent cx="3858669" cy="676003"/>
            <wp:effectExtent l="0" t="0" r="0" b="0"/>
            <wp:docPr id="9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3858669" cy="676003"/>
                    </a:xfrm>
                    <a:prstGeom prst="rect">
                      <a:avLst/>
                    </a:prstGeom>
                    <a:ln/>
                  </pic:spPr>
                </pic:pic>
              </a:graphicData>
            </a:graphic>
          </wp:inline>
        </w:drawing>
      </w:r>
      <w:commentRangeEnd w:id="41"/>
      <w:r>
        <w:commentReference w:id="41"/>
      </w:r>
    </w:p>
    <w:p w:rsidR="000E4C76" w:rsidRDefault="000E4C76" w14:paraId="000000D8" w14:textId="77777777">
      <w:pPr>
        <w:pStyle w:val="Normal0"/>
        <w:spacing w:after="120"/>
        <w:rPr>
          <w:sz w:val="20"/>
          <w:szCs w:val="20"/>
        </w:rPr>
      </w:pPr>
    </w:p>
    <w:p w:rsidR="000E4C76" w:rsidRDefault="000E4C76" w14:paraId="000000D9" w14:textId="77777777">
      <w:pPr>
        <w:pStyle w:val="Normal0"/>
        <w:spacing w:after="120"/>
        <w:rPr>
          <w:sz w:val="20"/>
          <w:szCs w:val="20"/>
        </w:rPr>
      </w:pPr>
    </w:p>
    <w:p w:rsidR="000E4C76" w:rsidRDefault="000E4C76" w14:paraId="000000DA" w14:textId="77777777">
      <w:pPr>
        <w:pStyle w:val="Normal0"/>
        <w:spacing w:after="120"/>
        <w:rPr>
          <w:sz w:val="20"/>
          <w:szCs w:val="20"/>
        </w:rPr>
      </w:pPr>
    </w:p>
    <w:p w:rsidR="000E4C76" w:rsidRDefault="001C6490" w14:paraId="000000DB" w14:textId="77777777">
      <w:pPr>
        <w:pStyle w:val="Normal0"/>
        <w:spacing w:after="120"/>
        <w:rPr>
          <w:b/>
          <w:i/>
          <w:sz w:val="20"/>
          <w:szCs w:val="20"/>
        </w:rPr>
      </w:pPr>
      <w:bookmarkStart w:name="_heading=h.35nkun2" w:colFirst="0" w:colLast="0" w:id="42"/>
      <w:bookmarkEnd w:id="42"/>
      <w:r>
        <w:rPr>
          <w:b/>
          <w:i/>
          <w:sz w:val="20"/>
          <w:szCs w:val="20"/>
        </w:rPr>
        <w:t>5.2.4 Reenvase de medicamentos</w:t>
      </w:r>
    </w:p>
    <w:p w:rsidR="000E4C76" w:rsidRDefault="001C6490" w14:paraId="000000DC" w14:textId="77777777">
      <w:pPr>
        <w:pStyle w:val="Normal0"/>
        <w:spacing w:after="120"/>
        <w:rPr>
          <w:sz w:val="20"/>
          <w:szCs w:val="20"/>
        </w:rPr>
      </w:pPr>
      <w:r>
        <w:rPr>
          <w:sz w:val="20"/>
          <w:szCs w:val="20"/>
        </w:rPr>
        <w:t>Este proceso consiste en la preparación de mezclas intravenosas como nutriciones parenterales, medicamentos oncológicos, entre otros, que requieren protocolos de áreas estériles y especiales que solo son competencia de los Químicos Farmacéuticos.</w:t>
      </w:r>
    </w:p>
    <w:p w:rsidR="000E4C76" w:rsidRDefault="000E4C76" w14:paraId="000000DD" w14:textId="77777777">
      <w:pPr>
        <w:pStyle w:val="Normal0"/>
        <w:spacing w:after="120"/>
        <w:rPr>
          <w:b/>
          <w:sz w:val="20"/>
          <w:szCs w:val="20"/>
        </w:rPr>
      </w:pPr>
    </w:p>
    <w:p w:rsidR="000E4C76" w:rsidRDefault="001C6490" w14:paraId="000000DE" w14:textId="77777777">
      <w:pPr>
        <w:pStyle w:val="Normal0"/>
        <w:spacing w:after="120"/>
        <w:rPr>
          <w:b/>
          <w:i/>
          <w:sz w:val="20"/>
          <w:szCs w:val="20"/>
        </w:rPr>
      </w:pPr>
      <w:bookmarkStart w:name="_heading=h.1ksv4uv" w:colFirst="0" w:colLast="0" w:id="43"/>
      <w:bookmarkEnd w:id="43"/>
      <w:r>
        <w:rPr>
          <w:b/>
          <w:i/>
          <w:sz w:val="20"/>
          <w:szCs w:val="20"/>
        </w:rPr>
        <w:t>5.2.5 Etapas del SDMDU</w:t>
      </w:r>
    </w:p>
    <w:p w:rsidR="000E4C76" w:rsidRDefault="001C6490" w14:paraId="000000DF" w14:textId="77777777">
      <w:pPr>
        <w:pStyle w:val="Normal0"/>
        <w:spacing w:after="120"/>
        <w:rPr>
          <w:sz w:val="20"/>
          <w:szCs w:val="20"/>
        </w:rPr>
      </w:pPr>
      <w:r>
        <w:rPr>
          <w:sz w:val="20"/>
          <w:szCs w:val="20"/>
        </w:rPr>
        <w:t>Las siguientes son las etapas relacionadas con el SDMDU:</w:t>
      </w:r>
    </w:p>
    <w:p w:rsidR="000E4C76" w:rsidRDefault="000E4C76" w14:paraId="000000E0" w14:textId="77777777">
      <w:pPr>
        <w:pStyle w:val="Normal0"/>
        <w:spacing w:after="120"/>
        <w:rPr>
          <w:sz w:val="20"/>
          <w:szCs w:val="20"/>
        </w:rPr>
      </w:pPr>
    </w:p>
    <w:p w:rsidR="000E4C76" w:rsidRDefault="001C6490" w14:paraId="000000E1" w14:textId="77777777">
      <w:pPr>
        <w:pStyle w:val="Normal0"/>
        <w:spacing w:after="120"/>
        <w:jc w:val="center"/>
        <w:rPr>
          <w:sz w:val="20"/>
          <w:szCs w:val="20"/>
        </w:rPr>
      </w:pPr>
      <w:sdt>
        <w:sdtPr>
          <w:tag w:val="goog_rdk_28"/>
          <w:id w:val="690232123"/>
        </w:sdtPr>
        <w:sdtEndPr/>
        <w:sdtContent>
          <w:commentRangeStart w:id="44"/>
        </w:sdtContent>
      </w:sdt>
      <w:r>
        <w:rPr>
          <w:noProof/>
          <w:sz w:val="20"/>
          <w:szCs w:val="20"/>
        </w:rPr>
        <w:drawing>
          <wp:inline distT="0" distB="0" distL="0" distR="0" wp14:anchorId="22342926" wp14:editId="07777777">
            <wp:extent cx="4310611" cy="712383"/>
            <wp:effectExtent l="0" t="0" r="0" b="0"/>
            <wp:docPr id="9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4310611" cy="712383"/>
                    </a:xfrm>
                    <a:prstGeom prst="rect">
                      <a:avLst/>
                    </a:prstGeom>
                    <a:ln/>
                  </pic:spPr>
                </pic:pic>
              </a:graphicData>
            </a:graphic>
          </wp:inline>
        </w:drawing>
      </w:r>
      <w:commentRangeEnd w:id="44"/>
      <w:r>
        <w:commentReference w:id="44"/>
      </w:r>
    </w:p>
    <w:p w:rsidR="000E4C76" w:rsidRDefault="000E4C76" w14:paraId="000000E2" w14:textId="77777777">
      <w:pPr>
        <w:pStyle w:val="Normal0"/>
        <w:spacing w:after="120"/>
        <w:rPr>
          <w:sz w:val="20"/>
          <w:szCs w:val="20"/>
        </w:rPr>
      </w:pPr>
    </w:p>
    <w:p w:rsidR="000E4C76" w:rsidRDefault="001C6490" w14:paraId="000000E3" w14:textId="77777777">
      <w:pPr>
        <w:pStyle w:val="Normal0"/>
        <w:spacing w:after="120"/>
        <w:rPr>
          <w:b/>
          <w:i/>
          <w:sz w:val="20"/>
          <w:szCs w:val="20"/>
        </w:rPr>
      </w:pPr>
      <w:bookmarkStart w:name="_heading=h.44sinio" w:colFirst="0" w:colLast="0" w:id="45"/>
      <w:bookmarkEnd w:id="45"/>
      <w:r>
        <w:rPr>
          <w:b/>
          <w:i/>
          <w:sz w:val="20"/>
          <w:szCs w:val="20"/>
        </w:rPr>
        <w:t>5.2.6 Control del sistema de distribución de dosis unitaria</w:t>
      </w:r>
    </w:p>
    <w:p w:rsidR="000E4C76" w:rsidRDefault="001C6490" w14:paraId="000000E4" w14:textId="77777777">
      <w:pPr>
        <w:pStyle w:val="Normal0"/>
        <w:spacing w:after="120"/>
        <w:rPr>
          <w:sz w:val="20"/>
          <w:szCs w:val="20"/>
        </w:rPr>
      </w:pPr>
      <w:r>
        <w:rPr>
          <w:sz w:val="20"/>
          <w:szCs w:val="20"/>
        </w:rPr>
        <w:t xml:space="preserve">El control del SDMDU se realiza a través de los indicadores de gestión de la calidad para este proceso. La </w:t>
      </w:r>
      <w:r>
        <w:rPr>
          <w:sz w:val="20"/>
          <w:szCs w:val="20"/>
        </w:rPr>
        <w:t>fórmula que se aplica es:</w:t>
      </w:r>
    </w:p>
    <w:p w:rsidR="000E4C76" w:rsidRDefault="000E4C76" w14:paraId="000000E5" w14:textId="77777777">
      <w:pPr>
        <w:pStyle w:val="Normal0"/>
        <w:spacing w:after="120"/>
        <w:rPr>
          <w:sz w:val="20"/>
          <w:szCs w:val="20"/>
        </w:rPr>
      </w:pPr>
    </w:p>
    <w:p w:rsidR="000E4C76" w:rsidRDefault="001C6490" w14:paraId="000000E6" w14:textId="77777777">
      <w:pPr>
        <w:pStyle w:val="Normal0"/>
        <w:spacing w:after="120"/>
        <w:rPr>
          <w:sz w:val="20"/>
          <w:szCs w:val="20"/>
        </w:rPr>
      </w:pPr>
      <w:r>
        <w:rPr>
          <w:sz w:val="20"/>
          <w:szCs w:val="20"/>
        </w:rPr>
        <w:t xml:space="preserve">Demanda insatisfecha = </w:t>
      </w:r>
      <m:oMath>
        <m:f>
          <m:fPr>
            <m:ctrlPr>
              <w:rPr>
                <w:rFonts w:ascii="Cambria Math" w:hAnsi="Cambria Math" w:eastAsia="Cambria Math" w:cs="Cambria Math"/>
                <w:sz w:val="20"/>
                <w:szCs w:val="20"/>
              </w:rPr>
            </m:ctrlPr>
          </m:fPr>
          <m:num>
            <m:r>
              <w:rPr>
                <w:rFonts w:ascii="Cambria Math" w:hAnsi="Cambria Math" w:eastAsia="Cambria Math" w:cs="Cambria Math"/>
                <w:sz w:val="20"/>
                <w:szCs w:val="20"/>
              </w:rPr>
              <m:t>No</m:t>
            </m:r>
            <m:r>
              <w:rPr>
                <w:rFonts w:ascii="Cambria Math" w:hAnsi="Cambria Math" w:eastAsia="Cambria Math" w:cs="Cambria Math"/>
                <w:sz w:val="20"/>
                <w:szCs w:val="20"/>
              </w:rPr>
              <m:t xml:space="preserve">. </m:t>
            </m:r>
            <m:r>
              <w:rPr>
                <w:rFonts w:ascii="Cambria Math" w:hAnsi="Cambria Math" w:eastAsia="Cambria Math" w:cs="Cambria Math"/>
                <w:sz w:val="20"/>
                <w:szCs w:val="20"/>
              </w:rPr>
              <m:t>de</m:t>
            </m:r>
            <m:r>
              <w:rPr>
                <w:rFonts w:ascii="Cambria Math" w:hAnsi="Cambria Math" w:eastAsia="Cambria Math" w:cs="Cambria Math"/>
                <w:sz w:val="20"/>
                <w:szCs w:val="20"/>
              </w:rPr>
              <m:t xml:space="preserve"> </m:t>
            </m:r>
            <m:r>
              <w:rPr>
                <w:rFonts w:ascii="Cambria Math" w:hAnsi="Cambria Math" w:eastAsia="Cambria Math" w:cs="Cambria Math"/>
                <w:sz w:val="20"/>
                <w:szCs w:val="20"/>
              </w:rPr>
              <m:t>medicamentos</m:t>
            </m:r>
            <m:r>
              <w:rPr>
                <w:rFonts w:ascii="Cambria Math" w:hAnsi="Cambria Math" w:eastAsia="Cambria Math" w:cs="Cambria Math"/>
                <w:sz w:val="20"/>
                <w:szCs w:val="20"/>
              </w:rPr>
              <m:t xml:space="preserve"> </m:t>
            </m:r>
            <m:r>
              <w:rPr>
                <w:rFonts w:ascii="Cambria Math" w:hAnsi="Cambria Math" w:eastAsia="Cambria Math" w:cs="Cambria Math"/>
                <w:sz w:val="20"/>
                <w:szCs w:val="20"/>
              </w:rPr>
              <m:t>no</m:t>
            </m:r>
            <m:r>
              <w:rPr>
                <w:rFonts w:ascii="Cambria Math" w:hAnsi="Cambria Math" w:eastAsia="Cambria Math" w:cs="Cambria Math"/>
                <w:sz w:val="20"/>
                <w:szCs w:val="20"/>
              </w:rPr>
              <m:t xml:space="preserve"> </m:t>
            </m:r>
            <m:r>
              <w:rPr>
                <w:rFonts w:ascii="Cambria Math" w:hAnsi="Cambria Math" w:eastAsia="Cambria Math" w:cs="Cambria Math"/>
                <w:sz w:val="20"/>
                <w:szCs w:val="20"/>
              </w:rPr>
              <m:t>entregados</m:t>
            </m:r>
          </m:num>
          <m:den>
            <m:r>
              <w:rPr>
                <w:rFonts w:ascii="Cambria Math" w:hAnsi="Cambria Math" w:eastAsia="Cambria Math" w:cs="Cambria Math"/>
                <w:sz w:val="20"/>
                <w:szCs w:val="20"/>
              </w:rPr>
              <m:t>No</m:t>
            </m:r>
            <m:r>
              <w:rPr>
                <w:rFonts w:ascii="Cambria Math" w:hAnsi="Cambria Math" w:eastAsia="Cambria Math" w:cs="Cambria Math"/>
                <w:sz w:val="20"/>
                <w:szCs w:val="20"/>
              </w:rPr>
              <m:t xml:space="preserve">. </m:t>
            </m:r>
            <m:r>
              <w:rPr>
                <w:rFonts w:ascii="Cambria Math" w:hAnsi="Cambria Math" w:eastAsia="Cambria Math" w:cs="Cambria Math"/>
                <w:sz w:val="20"/>
                <w:szCs w:val="20"/>
              </w:rPr>
              <m:t>total</m:t>
            </m:r>
            <m:r>
              <w:rPr>
                <w:rFonts w:ascii="Cambria Math" w:hAnsi="Cambria Math" w:eastAsia="Cambria Math" w:cs="Cambria Math"/>
                <w:sz w:val="20"/>
                <w:szCs w:val="20"/>
              </w:rPr>
              <m:t xml:space="preserve"> </m:t>
            </m:r>
            <m:r>
              <w:rPr>
                <w:rFonts w:ascii="Cambria Math" w:hAnsi="Cambria Math" w:eastAsia="Cambria Math" w:cs="Cambria Math"/>
                <w:sz w:val="20"/>
                <w:szCs w:val="20"/>
              </w:rPr>
              <m:t>de</m:t>
            </m:r>
            <m:r>
              <w:rPr>
                <w:rFonts w:ascii="Cambria Math" w:hAnsi="Cambria Math" w:eastAsia="Cambria Math" w:cs="Cambria Math"/>
                <w:sz w:val="20"/>
                <w:szCs w:val="20"/>
              </w:rPr>
              <m:t xml:space="preserve"> </m:t>
            </m:r>
            <m:r>
              <w:rPr>
                <w:rFonts w:ascii="Cambria Math" w:hAnsi="Cambria Math" w:eastAsia="Cambria Math" w:cs="Cambria Math"/>
                <w:sz w:val="20"/>
                <w:szCs w:val="20"/>
              </w:rPr>
              <m:t>medicamentos</m:t>
            </m:r>
            <m:r>
              <w:rPr>
                <w:rFonts w:ascii="Cambria Math" w:hAnsi="Cambria Math" w:eastAsia="Cambria Math" w:cs="Cambria Math"/>
                <w:sz w:val="20"/>
                <w:szCs w:val="20"/>
              </w:rPr>
              <m:t xml:space="preserve"> </m:t>
            </m:r>
            <m:r>
              <w:rPr>
                <w:rFonts w:ascii="Cambria Math" w:hAnsi="Cambria Math" w:eastAsia="Cambria Math" w:cs="Cambria Math"/>
                <w:sz w:val="20"/>
                <w:szCs w:val="20"/>
              </w:rPr>
              <m:t>solicitados</m:t>
            </m:r>
          </m:den>
        </m:f>
        <m:r>
          <w:rPr>
            <w:rFonts w:ascii="Cambria Math" w:hAnsi="Cambria Math" w:eastAsia="Cambria Math" w:cs="Cambria Math"/>
            <w:sz w:val="20"/>
            <w:szCs w:val="20"/>
          </w:rPr>
          <m:t>*</m:t>
        </m:r>
        <m:r>
          <w:rPr>
            <w:rFonts w:ascii="Cambria Math" w:hAnsi="Cambria Math" w:eastAsia="Cambria Math" w:cs="Cambria Math"/>
            <w:sz w:val="20"/>
            <w:szCs w:val="20"/>
          </w:rPr>
          <m:t>100</m:t>
        </m:r>
      </m:oMath>
    </w:p>
    <w:p w:rsidR="000E4C76" w:rsidRDefault="000E4C76" w14:paraId="000000E7" w14:textId="77777777">
      <w:pPr>
        <w:pStyle w:val="Normal0"/>
        <w:spacing w:after="120"/>
        <w:rPr>
          <w:sz w:val="20"/>
          <w:szCs w:val="20"/>
        </w:rPr>
      </w:pPr>
    </w:p>
    <w:p w:rsidR="000E4C76" w:rsidRDefault="001C6490" w14:paraId="000000E8" w14:textId="77777777">
      <w:pPr>
        <w:pStyle w:val="Normal0"/>
        <w:spacing w:after="120"/>
        <w:rPr>
          <w:b/>
          <w:sz w:val="20"/>
          <w:szCs w:val="20"/>
        </w:rPr>
      </w:pPr>
      <w:r>
        <w:rPr>
          <w:b/>
          <w:sz w:val="20"/>
          <w:szCs w:val="20"/>
        </w:rPr>
        <w:t>6. Administración de medicamentos</w:t>
      </w:r>
    </w:p>
    <w:p w:rsidR="000E4C76" w:rsidRDefault="001C6490" w14:paraId="000000E9" w14:textId="77777777">
      <w:pPr>
        <w:pStyle w:val="Normal0"/>
        <w:spacing w:after="120"/>
        <w:rPr>
          <w:sz w:val="20"/>
          <w:szCs w:val="20"/>
        </w:rPr>
      </w:pPr>
      <w:r>
        <w:rPr>
          <w:sz w:val="20"/>
          <w:szCs w:val="20"/>
        </w:rPr>
        <w:t>En la administración de medicamentos</w:t>
      </w:r>
      <w:r>
        <w:rPr>
          <w:sz w:val="20"/>
          <w:szCs w:val="20"/>
        </w:rPr>
        <w:t xml:space="preserve"> entran dos puntos importantes que son: la forma farmacéutica del medicamento y la vía de administración de este medicamentos, las cuales estudiaremos a continuación.</w:t>
      </w:r>
    </w:p>
    <w:p w:rsidR="000E4C76" w:rsidRDefault="000E4C76" w14:paraId="000000EA" w14:textId="77777777">
      <w:pPr>
        <w:pStyle w:val="Normal0"/>
        <w:spacing w:after="120"/>
        <w:rPr>
          <w:sz w:val="20"/>
          <w:szCs w:val="20"/>
        </w:rPr>
      </w:pPr>
      <w:bookmarkStart w:name="_heading=h.2jxsxqh" w:colFirst="0" w:colLast="0" w:id="46"/>
      <w:bookmarkEnd w:id="46"/>
    </w:p>
    <w:p w:rsidR="000E4C76" w:rsidRDefault="001C6490" w14:paraId="000000EB" w14:textId="77777777">
      <w:pPr>
        <w:pStyle w:val="Normal0"/>
        <w:spacing w:after="120"/>
        <w:rPr>
          <w:b/>
          <w:sz w:val="20"/>
          <w:szCs w:val="20"/>
        </w:rPr>
      </w:pPr>
      <w:r>
        <w:rPr>
          <w:b/>
          <w:sz w:val="20"/>
          <w:szCs w:val="20"/>
        </w:rPr>
        <w:t>6.1 Formas farmacéuticas</w:t>
      </w:r>
    </w:p>
    <w:p w:rsidR="000E4C76" w:rsidRDefault="001C6490" w14:paraId="000000EC" w14:textId="77777777">
      <w:pPr>
        <w:pStyle w:val="Normal0"/>
        <w:spacing w:after="120"/>
        <w:rPr>
          <w:sz w:val="20"/>
          <w:szCs w:val="20"/>
        </w:rPr>
      </w:pPr>
      <w:bookmarkStart w:name="_heading=h.z337ya" w:colFirst="0" w:colLast="0" w:id="47"/>
      <w:bookmarkEnd w:id="47"/>
      <w:r>
        <w:rPr>
          <w:sz w:val="20"/>
          <w:szCs w:val="20"/>
        </w:rPr>
        <w:t>Se entiende por forma farmacéutica a la unión del principio act</w:t>
      </w:r>
      <w:r>
        <w:rPr>
          <w:sz w:val="20"/>
          <w:szCs w:val="20"/>
        </w:rPr>
        <w:t>ivo + excipientes + vehículo que da como resultado la forma final del medicamento.</w:t>
      </w:r>
    </w:p>
    <w:p w:rsidR="000E4C76" w:rsidRDefault="001C6490" w14:paraId="000000ED" w14:textId="77777777">
      <w:pPr>
        <w:pStyle w:val="Normal0"/>
        <w:spacing w:after="120"/>
        <w:rPr>
          <w:sz w:val="20"/>
          <w:szCs w:val="20"/>
        </w:rPr>
      </w:pPr>
      <w:r>
        <w:rPr>
          <w:sz w:val="20"/>
          <w:szCs w:val="20"/>
        </w:rPr>
        <w:t>Los objetivos de estas formas son:</w:t>
      </w:r>
    </w:p>
    <w:p w:rsidR="000E4C76" w:rsidRDefault="001C6490" w14:paraId="000000EE" w14:textId="77777777">
      <w:pPr>
        <w:pStyle w:val="Normal0"/>
        <w:numPr>
          <w:ilvl w:val="0"/>
          <w:numId w:val="7"/>
        </w:numPr>
        <w:pBdr>
          <w:top w:val="nil"/>
          <w:left w:val="nil"/>
          <w:bottom w:val="nil"/>
          <w:right w:val="nil"/>
          <w:between w:val="nil"/>
        </w:pBdr>
        <w:rPr>
          <w:color w:val="000000"/>
          <w:sz w:val="20"/>
          <w:szCs w:val="20"/>
        </w:rPr>
      </w:pPr>
      <w:sdt>
        <w:sdtPr>
          <w:tag w:val="goog_rdk_29"/>
          <w:id w:val="1682562728"/>
        </w:sdtPr>
        <w:sdtEndPr/>
        <w:sdtContent>
          <w:commentRangeStart w:id="48"/>
        </w:sdtContent>
      </w:sdt>
      <w:r>
        <w:rPr>
          <w:color w:val="000000"/>
          <w:sz w:val="20"/>
          <w:szCs w:val="20"/>
        </w:rPr>
        <w:t>Facilitar su administración.</w:t>
      </w:r>
    </w:p>
    <w:p w:rsidR="000E4C76" w:rsidRDefault="001C6490" w14:paraId="000000EF" w14:textId="77777777">
      <w:pPr>
        <w:pStyle w:val="Normal0"/>
        <w:numPr>
          <w:ilvl w:val="0"/>
          <w:numId w:val="7"/>
        </w:numPr>
        <w:pBdr>
          <w:top w:val="nil"/>
          <w:left w:val="nil"/>
          <w:bottom w:val="nil"/>
          <w:right w:val="nil"/>
          <w:between w:val="nil"/>
        </w:pBdr>
        <w:rPr>
          <w:color w:val="000000"/>
          <w:sz w:val="20"/>
          <w:szCs w:val="20"/>
        </w:rPr>
      </w:pPr>
      <w:r>
        <w:rPr>
          <w:color w:val="000000"/>
          <w:sz w:val="20"/>
          <w:szCs w:val="20"/>
        </w:rPr>
        <w:t>Favorecer su acceso.</w:t>
      </w:r>
    </w:p>
    <w:p w:rsidR="000E4C76" w:rsidRDefault="001C6490" w14:paraId="000000F0" w14:textId="77777777">
      <w:pPr>
        <w:pStyle w:val="Normal0"/>
        <w:numPr>
          <w:ilvl w:val="0"/>
          <w:numId w:val="7"/>
        </w:numPr>
        <w:pBdr>
          <w:top w:val="nil"/>
          <w:left w:val="nil"/>
          <w:bottom w:val="nil"/>
          <w:right w:val="nil"/>
          <w:between w:val="nil"/>
        </w:pBdr>
        <w:rPr>
          <w:color w:val="000000"/>
          <w:sz w:val="20"/>
          <w:szCs w:val="20"/>
        </w:rPr>
      </w:pPr>
      <w:r>
        <w:rPr>
          <w:color w:val="000000"/>
          <w:sz w:val="20"/>
          <w:szCs w:val="20"/>
        </w:rPr>
        <w:t>Dosificar con exactitude.</w:t>
      </w:r>
    </w:p>
    <w:p w:rsidR="000E4C76" w:rsidRDefault="001C6490" w14:paraId="000000F1" w14:textId="77777777">
      <w:pPr>
        <w:pStyle w:val="Normal0"/>
        <w:numPr>
          <w:ilvl w:val="0"/>
          <w:numId w:val="7"/>
        </w:numPr>
        <w:pBdr>
          <w:top w:val="nil"/>
          <w:left w:val="nil"/>
          <w:bottom w:val="nil"/>
          <w:right w:val="nil"/>
          <w:between w:val="nil"/>
        </w:pBdr>
        <w:rPr>
          <w:color w:val="000000"/>
          <w:sz w:val="20"/>
          <w:szCs w:val="20"/>
        </w:rPr>
      </w:pPr>
      <w:r>
        <w:rPr>
          <w:color w:val="000000"/>
          <w:sz w:val="20"/>
          <w:szCs w:val="20"/>
        </w:rPr>
        <w:t>Proteger los medicamentos.</w:t>
      </w:r>
    </w:p>
    <w:p w:rsidR="000E4C76" w:rsidRDefault="001C6490" w14:paraId="000000F2" w14:textId="77777777">
      <w:pPr>
        <w:pStyle w:val="Normal0"/>
        <w:numPr>
          <w:ilvl w:val="0"/>
          <w:numId w:val="7"/>
        </w:numPr>
        <w:pBdr>
          <w:top w:val="nil"/>
          <w:left w:val="nil"/>
          <w:bottom w:val="nil"/>
          <w:right w:val="nil"/>
          <w:between w:val="nil"/>
        </w:pBdr>
        <w:rPr>
          <w:color w:val="000000"/>
          <w:sz w:val="20"/>
          <w:szCs w:val="20"/>
        </w:rPr>
      </w:pPr>
      <w:r>
        <w:rPr>
          <w:color w:val="000000"/>
          <w:sz w:val="20"/>
          <w:szCs w:val="20"/>
        </w:rPr>
        <w:t>Garantizar limpieza y esterilidad.</w:t>
      </w:r>
    </w:p>
    <w:p w:rsidR="000E4C76" w:rsidRDefault="001C6490" w14:paraId="000000F3" w14:textId="77777777">
      <w:pPr>
        <w:pStyle w:val="Normal0"/>
        <w:numPr>
          <w:ilvl w:val="0"/>
          <w:numId w:val="7"/>
        </w:numPr>
        <w:pBdr>
          <w:top w:val="nil"/>
          <w:left w:val="nil"/>
          <w:bottom w:val="nil"/>
          <w:right w:val="nil"/>
          <w:between w:val="nil"/>
        </w:pBdr>
        <w:rPr>
          <w:color w:val="000000"/>
          <w:sz w:val="20"/>
          <w:szCs w:val="20"/>
        </w:rPr>
      </w:pPr>
      <w:r>
        <w:rPr>
          <w:color w:val="000000"/>
          <w:sz w:val="20"/>
          <w:szCs w:val="20"/>
        </w:rPr>
        <w:t>Hacer agradable la administración.</w:t>
      </w:r>
    </w:p>
    <w:p w:rsidR="000E4C76" w:rsidRDefault="001C6490" w14:paraId="000000F4" w14:textId="77777777">
      <w:pPr>
        <w:pStyle w:val="Normal0"/>
        <w:numPr>
          <w:ilvl w:val="0"/>
          <w:numId w:val="7"/>
        </w:numPr>
        <w:pBdr>
          <w:top w:val="nil"/>
          <w:left w:val="nil"/>
          <w:bottom w:val="nil"/>
          <w:right w:val="nil"/>
          <w:between w:val="nil"/>
        </w:pBdr>
        <w:spacing w:after="120"/>
        <w:rPr>
          <w:color w:val="000000"/>
          <w:sz w:val="20"/>
          <w:szCs w:val="20"/>
        </w:rPr>
      </w:pPr>
      <w:r>
        <w:rPr>
          <w:color w:val="000000"/>
          <w:sz w:val="20"/>
          <w:szCs w:val="20"/>
        </w:rPr>
        <w:t xml:space="preserve">Favorecer la absorción </w:t>
      </w:r>
      <w:commentRangeEnd w:id="48"/>
      <w:r>
        <w:commentReference w:id="48"/>
      </w:r>
      <w:r>
        <w:rPr>
          <w:color w:val="000000"/>
          <w:sz w:val="20"/>
          <w:szCs w:val="20"/>
        </w:rPr>
        <w:t>del medicamento.</w:t>
      </w:r>
    </w:p>
    <w:p w:rsidR="000E4C76" w:rsidRDefault="000E4C76" w14:paraId="000000F5" w14:textId="77777777">
      <w:pPr>
        <w:pStyle w:val="Normal0"/>
        <w:spacing w:after="120"/>
        <w:rPr>
          <w:b/>
          <w:sz w:val="20"/>
          <w:szCs w:val="20"/>
        </w:rPr>
      </w:pPr>
    </w:p>
    <w:p w:rsidR="000E4C76" w:rsidRDefault="001C6490" w14:paraId="000000F6" w14:textId="77777777">
      <w:pPr>
        <w:pStyle w:val="Normal0"/>
        <w:spacing w:after="120"/>
        <w:rPr>
          <w:sz w:val="20"/>
          <w:szCs w:val="20"/>
        </w:rPr>
      </w:pPr>
      <w:r>
        <w:rPr>
          <w:sz w:val="20"/>
          <w:szCs w:val="20"/>
        </w:rPr>
        <w:t>Las formas farmacéuticas se clasifican en:</w:t>
      </w:r>
    </w:p>
    <w:p w:rsidR="000E4C76" w:rsidRDefault="000E4C76" w14:paraId="000000F7" w14:textId="77777777">
      <w:pPr>
        <w:pStyle w:val="Normal0"/>
        <w:spacing w:after="120"/>
        <w:rPr>
          <w:sz w:val="20"/>
          <w:szCs w:val="20"/>
        </w:rPr>
      </w:pPr>
    </w:p>
    <w:p w:rsidR="000E4C76" w:rsidRDefault="001C6490" w14:paraId="000000F8" w14:textId="77777777">
      <w:pPr>
        <w:pStyle w:val="Normal0"/>
        <w:spacing w:after="120"/>
        <w:rPr>
          <w:b/>
          <w:sz w:val="20"/>
          <w:szCs w:val="20"/>
        </w:rPr>
      </w:pPr>
      <w:r>
        <w:rPr>
          <w:b/>
          <w:sz w:val="20"/>
          <w:szCs w:val="20"/>
        </w:rPr>
        <w:t>Sólidas</w:t>
      </w:r>
    </w:p>
    <w:p w:rsidR="000E4C76" w:rsidRDefault="000E4C76" w14:paraId="000000F9" w14:textId="77777777">
      <w:pPr>
        <w:pStyle w:val="Normal0"/>
        <w:spacing w:after="120"/>
        <w:rPr>
          <w:sz w:val="20"/>
          <w:szCs w:val="20"/>
        </w:rPr>
      </w:pPr>
    </w:p>
    <w:p w:rsidR="000E4C76" w:rsidRDefault="001C6490" w14:paraId="000000FA" w14:textId="77777777">
      <w:pPr>
        <w:pStyle w:val="Normal0"/>
        <w:spacing w:after="120"/>
        <w:jc w:val="center"/>
        <w:rPr>
          <w:sz w:val="20"/>
          <w:szCs w:val="20"/>
        </w:rPr>
      </w:pPr>
      <w:sdt>
        <w:sdtPr>
          <w:tag w:val="goog_rdk_30"/>
          <w:id w:val="1194754909"/>
        </w:sdtPr>
        <w:sdtEndPr/>
        <w:sdtContent>
          <w:commentRangeStart w:id="49"/>
        </w:sdtContent>
      </w:sdt>
      <w:r>
        <w:rPr>
          <w:noProof/>
          <w:sz w:val="20"/>
          <w:szCs w:val="20"/>
        </w:rPr>
        <w:drawing>
          <wp:inline distT="0" distB="0" distL="0" distR="0" wp14:anchorId="081BAB43" wp14:editId="07777777">
            <wp:extent cx="4333481" cy="727462"/>
            <wp:effectExtent l="0" t="0" r="0" b="0"/>
            <wp:docPr id="10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srcRect/>
                    <a:stretch>
                      <a:fillRect/>
                    </a:stretch>
                  </pic:blipFill>
                  <pic:spPr>
                    <a:xfrm>
                      <a:off x="0" y="0"/>
                      <a:ext cx="4333481" cy="727462"/>
                    </a:xfrm>
                    <a:prstGeom prst="rect">
                      <a:avLst/>
                    </a:prstGeom>
                    <a:ln/>
                  </pic:spPr>
                </pic:pic>
              </a:graphicData>
            </a:graphic>
          </wp:inline>
        </w:drawing>
      </w:r>
      <w:commentRangeEnd w:id="49"/>
      <w:r>
        <w:commentReference w:id="49"/>
      </w:r>
    </w:p>
    <w:p w:rsidR="000E4C76" w:rsidRDefault="000E4C76" w14:paraId="000000FB" w14:textId="77777777">
      <w:pPr>
        <w:pStyle w:val="Normal0"/>
        <w:spacing w:after="120"/>
        <w:rPr>
          <w:sz w:val="20"/>
          <w:szCs w:val="20"/>
        </w:rPr>
      </w:pPr>
    </w:p>
    <w:p w:rsidR="000E4C76" w:rsidRDefault="001C6490" w14:paraId="000000FC" w14:textId="77777777">
      <w:pPr>
        <w:pStyle w:val="Normal0"/>
        <w:spacing w:after="120"/>
        <w:rPr>
          <w:b/>
          <w:sz w:val="20"/>
          <w:szCs w:val="20"/>
        </w:rPr>
      </w:pPr>
      <w:r>
        <w:rPr>
          <w:b/>
          <w:sz w:val="20"/>
          <w:szCs w:val="20"/>
        </w:rPr>
        <w:t>Semisólidas</w:t>
      </w:r>
    </w:p>
    <w:p w:rsidR="000E4C76" w:rsidRDefault="000E4C76" w14:paraId="000000FD" w14:textId="77777777">
      <w:pPr>
        <w:pStyle w:val="Normal0"/>
        <w:spacing w:after="120"/>
        <w:rPr>
          <w:sz w:val="20"/>
          <w:szCs w:val="20"/>
        </w:rPr>
      </w:pPr>
    </w:p>
    <w:p w:rsidR="000E4C76" w:rsidRDefault="001C6490" w14:paraId="000000FE" w14:textId="77777777">
      <w:pPr>
        <w:pStyle w:val="Normal0"/>
        <w:spacing w:after="120"/>
        <w:jc w:val="center"/>
        <w:rPr>
          <w:sz w:val="20"/>
          <w:szCs w:val="20"/>
        </w:rPr>
      </w:pPr>
      <w:sdt>
        <w:sdtPr>
          <w:tag w:val="goog_rdk_31"/>
          <w:id w:val="942608406"/>
        </w:sdtPr>
        <w:sdtEndPr/>
        <w:sdtContent>
          <w:commentRangeStart w:id="50"/>
        </w:sdtContent>
      </w:sdt>
      <w:r>
        <w:rPr>
          <w:noProof/>
          <w:sz w:val="20"/>
          <w:szCs w:val="20"/>
        </w:rPr>
        <w:drawing>
          <wp:inline distT="0" distB="0" distL="0" distR="0" wp14:anchorId="0F5A3D2D" wp14:editId="07777777">
            <wp:extent cx="4624286" cy="817550"/>
            <wp:effectExtent l="0" t="0" r="0" b="0"/>
            <wp:docPr id="10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9"/>
                    <a:srcRect/>
                    <a:stretch>
                      <a:fillRect/>
                    </a:stretch>
                  </pic:blipFill>
                  <pic:spPr>
                    <a:xfrm>
                      <a:off x="0" y="0"/>
                      <a:ext cx="4624286" cy="817550"/>
                    </a:xfrm>
                    <a:prstGeom prst="rect">
                      <a:avLst/>
                    </a:prstGeom>
                    <a:ln/>
                  </pic:spPr>
                </pic:pic>
              </a:graphicData>
            </a:graphic>
          </wp:inline>
        </w:drawing>
      </w:r>
      <w:commentRangeEnd w:id="50"/>
      <w:r>
        <w:commentReference w:id="50"/>
      </w:r>
    </w:p>
    <w:p w:rsidR="000E4C76" w:rsidRDefault="000E4C76" w14:paraId="000000FF" w14:textId="77777777">
      <w:pPr>
        <w:pStyle w:val="Normal0"/>
        <w:spacing w:after="120"/>
        <w:rPr>
          <w:sz w:val="20"/>
          <w:szCs w:val="20"/>
        </w:rPr>
      </w:pPr>
    </w:p>
    <w:p w:rsidR="000E4C76" w:rsidRDefault="001C6490" w14:paraId="00000100" w14:textId="77777777">
      <w:pPr>
        <w:pStyle w:val="Normal0"/>
        <w:spacing w:after="120"/>
        <w:rPr>
          <w:b/>
          <w:sz w:val="20"/>
          <w:szCs w:val="20"/>
        </w:rPr>
      </w:pPr>
      <w:r>
        <w:rPr>
          <w:b/>
          <w:sz w:val="20"/>
          <w:szCs w:val="20"/>
        </w:rPr>
        <w:t>Líquidas</w:t>
      </w:r>
    </w:p>
    <w:p w:rsidR="000E4C76" w:rsidRDefault="000E4C76" w14:paraId="00000101" w14:textId="77777777">
      <w:pPr>
        <w:pStyle w:val="Normal0"/>
        <w:spacing w:after="120"/>
        <w:rPr>
          <w:sz w:val="20"/>
          <w:szCs w:val="20"/>
        </w:rPr>
      </w:pPr>
    </w:p>
    <w:p w:rsidR="000E4C76" w:rsidRDefault="001C6490" w14:paraId="00000102" w14:textId="77777777">
      <w:pPr>
        <w:pStyle w:val="Normal0"/>
        <w:spacing w:after="120"/>
        <w:jc w:val="center"/>
        <w:rPr>
          <w:sz w:val="20"/>
          <w:szCs w:val="20"/>
        </w:rPr>
      </w:pPr>
      <w:sdt>
        <w:sdtPr>
          <w:tag w:val="goog_rdk_32"/>
          <w:id w:val="1200691756"/>
        </w:sdtPr>
        <w:sdtEndPr/>
        <w:sdtContent>
          <w:commentRangeStart w:id="51"/>
        </w:sdtContent>
      </w:sdt>
      <w:r>
        <w:rPr>
          <w:noProof/>
          <w:sz w:val="20"/>
          <w:szCs w:val="20"/>
        </w:rPr>
        <w:drawing>
          <wp:inline distT="0" distB="0" distL="0" distR="0" wp14:anchorId="5A2419C3" wp14:editId="07777777">
            <wp:extent cx="4518115" cy="805577"/>
            <wp:effectExtent l="0" t="0" r="0" b="0"/>
            <wp:docPr id="10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4518115" cy="805577"/>
                    </a:xfrm>
                    <a:prstGeom prst="rect">
                      <a:avLst/>
                    </a:prstGeom>
                    <a:ln/>
                  </pic:spPr>
                </pic:pic>
              </a:graphicData>
            </a:graphic>
          </wp:inline>
        </w:drawing>
      </w:r>
      <w:commentRangeEnd w:id="51"/>
      <w:r>
        <w:commentReference w:id="51"/>
      </w:r>
    </w:p>
    <w:p w:rsidR="000E4C76" w:rsidRDefault="000E4C76" w14:paraId="00000103" w14:textId="77777777">
      <w:pPr>
        <w:pStyle w:val="Normal0"/>
        <w:spacing w:after="120"/>
        <w:rPr>
          <w:sz w:val="20"/>
          <w:szCs w:val="20"/>
        </w:rPr>
      </w:pPr>
    </w:p>
    <w:p w:rsidR="000E4C76" w:rsidRDefault="001C6490" w14:paraId="00000104" w14:textId="77777777">
      <w:pPr>
        <w:pStyle w:val="Normal0"/>
        <w:spacing w:after="120"/>
        <w:rPr>
          <w:b/>
          <w:sz w:val="20"/>
          <w:szCs w:val="20"/>
        </w:rPr>
      </w:pPr>
      <w:r>
        <w:rPr>
          <w:b/>
          <w:sz w:val="20"/>
          <w:szCs w:val="20"/>
        </w:rPr>
        <w:t>Gaseosas</w:t>
      </w:r>
    </w:p>
    <w:p w:rsidR="000E4C76" w:rsidRDefault="000E4C76" w14:paraId="00000105" w14:textId="77777777">
      <w:pPr>
        <w:pStyle w:val="Normal0"/>
        <w:spacing w:after="120"/>
        <w:rPr>
          <w:b/>
          <w:sz w:val="20"/>
          <w:szCs w:val="20"/>
        </w:rPr>
      </w:pPr>
      <w:bookmarkStart w:name="_heading=h.3j2qqm3" w:colFirst="0" w:colLast="0" w:id="52"/>
      <w:bookmarkEnd w:id="52"/>
    </w:p>
    <w:p w:rsidR="000E4C76" w:rsidRDefault="001C6490" w14:paraId="00000106" w14:textId="77777777">
      <w:pPr>
        <w:pStyle w:val="Normal0"/>
        <w:spacing w:after="120"/>
        <w:jc w:val="center"/>
        <w:rPr>
          <w:b/>
          <w:sz w:val="20"/>
          <w:szCs w:val="20"/>
        </w:rPr>
      </w:pPr>
      <w:sdt>
        <w:sdtPr>
          <w:tag w:val="goog_rdk_33"/>
          <w:id w:val="568019776"/>
        </w:sdtPr>
        <w:sdtEndPr/>
        <w:sdtContent>
          <w:commentRangeStart w:id="53"/>
        </w:sdtContent>
      </w:sdt>
      <w:r>
        <w:rPr>
          <w:noProof/>
          <w:sz w:val="20"/>
          <w:szCs w:val="20"/>
        </w:rPr>
        <w:drawing>
          <wp:inline distT="0" distB="0" distL="0" distR="0" wp14:anchorId="32868A88" wp14:editId="07777777">
            <wp:extent cx="4381555" cy="746516"/>
            <wp:effectExtent l="0" t="0" r="0" b="0"/>
            <wp:docPr id="10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1"/>
                    <a:srcRect/>
                    <a:stretch>
                      <a:fillRect/>
                    </a:stretch>
                  </pic:blipFill>
                  <pic:spPr>
                    <a:xfrm>
                      <a:off x="0" y="0"/>
                      <a:ext cx="4381555" cy="746516"/>
                    </a:xfrm>
                    <a:prstGeom prst="rect">
                      <a:avLst/>
                    </a:prstGeom>
                    <a:ln/>
                  </pic:spPr>
                </pic:pic>
              </a:graphicData>
            </a:graphic>
          </wp:inline>
        </w:drawing>
      </w:r>
      <w:commentRangeEnd w:id="53"/>
      <w:r>
        <w:commentReference w:id="53"/>
      </w:r>
    </w:p>
    <w:p w:rsidR="000E4C76" w:rsidRDefault="000E4C76" w14:paraId="00000107" w14:textId="77777777">
      <w:pPr>
        <w:pStyle w:val="Normal0"/>
        <w:spacing w:after="120"/>
        <w:rPr>
          <w:b/>
          <w:sz w:val="20"/>
          <w:szCs w:val="20"/>
        </w:rPr>
      </w:pPr>
    </w:p>
    <w:p w:rsidR="000E4C76" w:rsidRDefault="001C6490" w14:paraId="00000108" w14:textId="77777777">
      <w:pPr>
        <w:pStyle w:val="Normal0"/>
        <w:numPr>
          <w:ilvl w:val="1"/>
          <w:numId w:val="3"/>
        </w:numPr>
        <w:pBdr>
          <w:top w:val="nil"/>
          <w:left w:val="nil"/>
          <w:bottom w:val="nil"/>
          <w:right w:val="nil"/>
          <w:between w:val="nil"/>
        </w:pBdr>
        <w:spacing w:after="120"/>
        <w:rPr>
          <w:b/>
          <w:color w:val="000000"/>
          <w:sz w:val="20"/>
          <w:szCs w:val="20"/>
        </w:rPr>
      </w:pPr>
      <w:bookmarkStart w:name="_heading=h.1y810tw" w:colFirst="0" w:colLast="0" w:id="54"/>
      <w:bookmarkEnd w:id="54"/>
      <w:r>
        <w:rPr>
          <w:b/>
          <w:color w:val="000000"/>
          <w:sz w:val="20"/>
          <w:szCs w:val="20"/>
        </w:rPr>
        <w:t>Vías de administración de medicamentos</w:t>
      </w:r>
    </w:p>
    <w:p w:rsidR="000E4C76" w:rsidRDefault="001C6490" w14:paraId="00000109" w14:textId="77777777">
      <w:pPr>
        <w:pStyle w:val="Normal0"/>
        <w:spacing w:after="120"/>
        <w:rPr>
          <w:sz w:val="20"/>
          <w:szCs w:val="20"/>
        </w:rPr>
      </w:pPr>
      <w:r>
        <w:rPr>
          <w:sz w:val="20"/>
          <w:szCs w:val="20"/>
        </w:rPr>
        <w:t>Es la forma como el medicamento ingresa al organismo, por lo cual existen diferentes vías para cada una de las formas farmacéuticas estudiadas anteriormente, las cuales se describen a continuación:</w:t>
      </w:r>
    </w:p>
    <w:p w:rsidR="000E4C76" w:rsidRDefault="000E4C76" w14:paraId="0000010A" w14:textId="77777777">
      <w:pPr>
        <w:pStyle w:val="Normal0"/>
        <w:spacing w:after="120"/>
        <w:rPr>
          <w:sz w:val="20"/>
          <w:szCs w:val="20"/>
        </w:rPr>
      </w:pPr>
    </w:p>
    <w:p w:rsidR="000E4C76" w:rsidRDefault="001C6490" w14:paraId="0000010B" w14:textId="77777777">
      <w:pPr>
        <w:pStyle w:val="Normal0"/>
        <w:spacing w:after="120"/>
        <w:jc w:val="center"/>
        <w:rPr>
          <w:i/>
          <w:sz w:val="20"/>
          <w:szCs w:val="20"/>
        </w:rPr>
      </w:pPr>
      <w:sdt>
        <w:sdtPr>
          <w:tag w:val="goog_rdk_34"/>
          <w:id w:val="574305648"/>
        </w:sdtPr>
        <w:sdtEndPr/>
        <w:sdtContent>
          <w:commentRangeStart w:id="55"/>
        </w:sdtContent>
      </w:sdt>
      <w:r>
        <w:rPr>
          <w:noProof/>
          <w:sz w:val="20"/>
          <w:szCs w:val="20"/>
        </w:rPr>
        <w:drawing>
          <wp:inline distT="0" distB="0" distL="0" distR="0" wp14:anchorId="7ACB2323" wp14:editId="07777777">
            <wp:extent cx="5107058" cy="880368"/>
            <wp:effectExtent l="0" t="0" r="0" b="0"/>
            <wp:docPr id="10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2"/>
                    <a:srcRect/>
                    <a:stretch>
                      <a:fillRect/>
                    </a:stretch>
                  </pic:blipFill>
                  <pic:spPr>
                    <a:xfrm>
                      <a:off x="0" y="0"/>
                      <a:ext cx="5107058" cy="880368"/>
                    </a:xfrm>
                    <a:prstGeom prst="rect">
                      <a:avLst/>
                    </a:prstGeom>
                    <a:ln/>
                  </pic:spPr>
                </pic:pic>
              </a:graphicData>
            </a:graphic>
          </wp:inline>
        </w:drawing>
      </w:r>
      <w:commentRangeEnd w:id="55"/>
      <w:r>
        <w:commentReference w:id="55"/>
      </w:r>
    </w:p>
    <w:p w:rsidR="000E4C76" w:rsidRDefault="000E4C76" w14:paraId="0000010C" w14:textId="77777777">
      <w:pPr>
        <w:pStyle w:val="Normal0"/>
        <w:spacing w:after="120"/>
        <w:rPr>
          <w:i/>
          <w:sz w:val="20"/>
          <w:szCs w:val="20"/>
        </w:rPr>
      </w:pPr>
    </w:p>
    <w:p w:rsidR="000E4C76" w:rsidRDefault="001C6490" w14:paraId="0000010D" w14:textId="77777777">
      <w:pPr>
        <w:pStyle w:val="Normal0"/>
        <w:numPr>
          <w:ilvl w:val="1"/>
          <w:numId w:val="3"/>
        </w:numPr>
        <w:pBdr>
          <w:top w:val="nil"/>
          <w:left w:val="nil"/>
          <w:bottom w:val="nil"/>
          <w:right w:val="nil"/>
          <w:between w:val="nil"/>
        </w:pBdr>
        <w:spacing w:after="120"/>
        <w:rPr>
          <w:b/>
          <w:color w:val="000000"/>
          <w:sz w:val="20"/>
          <w:szCs w:val="20"/>
        </w:rPr>
      </w:pPr>
      <w:bookmarkStart w:name="_heading=h.4i7ojhp" w:colFirst="0" w:colLast="0" w:id="56"/>
      <w:bookmarkEnd w:id="56"/>
      <w:r>
        <w:rPr>
          <w:b/>
          <w:color w:val="000000"/>
          <w:sz w:val="20"/>
          <w:szCs w:val="20"/>
        </w:rPr>
        <w:t xml:space="preserve">Manejo de </w:t>
      </w:r>
      <w:r>
        <w:rPr>
          <w:b/>
          <w:color w:val="000000"/>
          <w:sz w:val="20"/>
          <w:szCs w:val="20"/>
        </w:rPr>
        <w:t>residuos y políticas posconsumo</w:t>
      </w:r>
    </w:p>
    <w:p w:rsidR="000E4C76" w:rsidRDefault="001C6490" w14:paraId="0000010E" w14:textId="77777777">
      <w:pPr>
        <w:pStyle w:val="Normal0"/>
        <w:spacing w:after="120"/>
        <w:rPr>
          <w:sz w:val="20"/>
          <w:szCs w:val="20"/>
        </w:rPr>
      </w:pPr>
      <w:r>
        <w:rPr>
          <w:sz w:val="20"/>
          <w:szCs w:val="20"/>
        </w:rPr>
        <w:t>Los medicamentos utilizados por los pacientes por diferentes causas como cambios de tratamiento, vencimiento o sobrantes, se convierten en residuos, los cuales deben ser manejados de forma diferente a los residuos que se ori</w:t>
      </w:r>
      <w:r>
        <w:rPr>
          <w:sz w:val="20"/>
          <w:szCs w:val="20"/>
        </w:rPr>
        <w:t>ginan en casa.</w:t>
      </w:r>
    </w:p>
    <w:p w:rsidR="000E4C76" w:rsidRDefault="001C6490" w14:paraId="0000010F" w14:textId="77777777">
      <w:pPr>
        <w:pStyle w:val="Normal0"/>
        <w:spacing w:after="120"/>
        <w:rPr>
          <w:sz w:val="20"/>
          <w:szCs w:val="20"/>
        </w:rPr>
      </w:pPr>
      <w:r>
        <w:rPr>
          <w:sz w:val="20"/>
          <w:szCs w:val="20"/>
        </w:rPr>
        <w:t>Por tal motivo el Ministerio de Ambiente y Desarrollo Sostenible viene trabajando una estrategia con el propósito de fomentar la gestión ambiental adecuada de los residuos posconsumo con el objetivo que estos sean sujetos a sistemas de gesti</w:t>
      </w:r>
      <w:r>
        <w:rPr>
          <w:sz w:val="20"/>
          <w:szCs w:val="20"/>
        </w:rPr>
        <w:t xml:space="preserve">ón diferencial y eludir que la disposición final se realice conjuntamente con los residuos hogareños. </w:t>
      </w:r>
    </w:p>
    <w:p w:rsidR="000E4C76" w:rsidRDefault="001C6490" w14:paraId="00000110" w14:textId="77777777">
      <w:pPr>
        <w:pStyle w:val="Normal0"/>
        <w:spacing w:after="120"/>
        <w:rPr>
          <w:sz w:val="20"/>
          <w:szCs w:val="20"/>
        </w:rPr>
      </w:pPr>
      <w:r>
        <w:rPr>
          <w:sz w:val="20"/>
          <w:szCs w:val="20"/>
        </w:rPr>
        <w:t>Uno de los siete programas posconsumo es el de los medicamentos vencidos, que solo incluye los siguientes residuos:</w:t>
      </w:r>
    </w:p>
    <w:p w:rsidR="000E4C76" w:rsidRDefault="001C6490" w14:paraId="00000111" w14:textId="77777777">
      <w:pPr>
        <w:pStyle w:val="Normal0"/>
        <w:numPr>
          <w:ilvl w:val="0"/>
          <w:numId w:val="15"/>
        </w:numPr>
        <w:shd w:val="clear" w:color="auto" w:fill="FFFFFF"/>
        <w:spacing w:after="120"/>
        <w:rPr>
          <w:sz w:val="20"/>
          <w:szCs w:val="20"/>
        </w:rPr>
      </w:pPr>
      <w:sdt>
        <w:sdtPr>
          <w:tag w:val="goog_rdk_35"/>
          <w:id w:val="302796614"/>
        </w:sdtPr>
        <w:sdtEndPr/>
        <w:sdtContent>
          <w:commentRangeStart w:id="57"/>
        </w:sdtContent>
      </w:sdt>
      <w:r>
        <w:rPr>
          <w:sz w:val="20"/>
          <w:szCs w:val="20"/>
        </w:rPr>
        <w:t>Envases, empaques, cajas, frascos y ampolletas.</w:t>
      </w:r>
    </w:p>
    <w:p w:rsidR="000E4C76" w:rsidRDefault="001C6490" w14:paraId="00000112" w14:textId="77777777">
      <w:pPr>
        <w:pStyle w:val="Normal0"/>
        <w:numPr>
          <w:ilvl w:val="0"/>
          <w:numId w:val="15"/>
        </w:numPr>
        <w:shd w:val="clear" w:color="auto" w:fill="FFFFFF"/>
        <w:spacing w:after="120"/>
        <w:rPr>
          <w:sz w:val="20"/>
          <w:szCs w:val="20"/>
        </w:rPr>
      </w:pPr>
      <w:r>
        <w:rPr>
          <w:sz w:val="20"/>
          <w:szCs w:val="20"/>
        </w:rPr>
        <w:t>Medicamentos cuya fecha de vencimiento ya expiró.</w:t>
      </w:r>
    </w:p>
    <w:p w:rsidR="000E4C76" w:rsidRDefault="001C6490" w14:paraId="00000113" w14:textId="77777777">
      <w:pPr>
        <w:pStyle w:val="Normal0"/>
        <w:numPr>
          <w:ilvl w:val="0"/>
          <w:numId w:val="15"/>
        </w:numPr>
        <w:shd w:val="clear" w:color="auto" w:fill="FFFFFF"/>
        <w:spacing w:after="120"/>
        <w:rPr>
          <w:sz w:val="20"/>
          <w:szCs w:val="20"/>
        </w:rPr>
      </w:pPr>
      <w:r>
        <w:rPr>
          <w:sz w:val="20"/>
          <w:szCs w:val="20"/>
        </w:rPr>
        <w:t>Medicamentos parcialmente consumidos.</w:t>
      </w:r>
    </w:p>
    <w:p w:rsidR="000E4C76" w:rsidRDefault="001C6490" w14:paraId="00000114" w14:textId="77777777">
      <w:pPr>
        <w:pStyle w:val="Normal0"/>
        <w:shd w:val="clear" w:color="auto" w:fill="FFFFFF"/>
        <w:spacing w:after="120"/>
        <w:jc w:val="both"/>
        <w:rPr>
          <w:sz w:val="20"/>
          <w:szCs w:val="20"/>
        </w:rPr>
      </w:pPr>
      <w:commentRangeEnd w:id="57"/>
      <w:r>
        <w:commentReference w:id="57"/>
      </w:r>
      <w:r>
        <w:rPr>
          <w:sz w:val="20"/>
          <w:szCs w:val="20"/>
        </w:rPr>
        <w:t>Para el descarte de estos residuos se cuenta con unos contenedores seguros denominados “</w:t>
      </w:r>
      <w:r>
        <w:rPr>
          <w:b/>
          <w:sz w:val="20"/>
          <w:szCs w:val="20"/>
        </w:rPr>
        <w:t>punto azul</w:t>
      </w:r>
      <w:r>
        <w:rPr>
          <w:sz w:val="20"/>
          <w:szCs w:val="20"/>
        </w:rPr>
        <w:t>”, instalados en fa</w:t>
      </w:r>
      <w:r>
        <w:rPr>
          <w:sz w:val="20"/>
          <w:szCs w:val="20"/>
        </w:rPr>
        <w:t>rmacias, Farmacias – Droguerías, servicios farmacéuticos e IPS, en los cuales cualquier persona de la comunidad puede ir y depositar los residuos posconsumo que cumplan con los requisitos anteriormente mencionados.</w:t>
      </w:r>
    </w:p>
    <w:p w:rsidR="000E4C76" w:rsidRDefault="001C6490" w14:paraId="00000115" w14:textId="77777777">
      <w:pPr>
        <w:pStyle w:val="Normal0"/>
        <w:shd w:val="clear" w:color="auto" w:fill="FFFFFF"/>
        <w:spacing w:after="120"/>
        <w:jc w:val="both"/>
        <w:rPr>
          <w:sz w:val="20"/>
          <w:szCs w:val="20"/>
        </w:rPr>
      </w:pPr>
      <w:r>
        <w:rPr>
          <w:sz w:val="20"/>
          <w:szCs w:val="20"/>
        </w:rPr>
        <w:t>En la siguiente imagen se ilustran los ti</w:t>
      </w:r>
      <w:r>
        <w:rPr>
          <w:sz w:val="20"/>
          <w:szCs w:val="20"/>
        </w:rPr>
        <w:t>pos de contenedores que pueden utilizarse para depositar los residuos.</w:t>
      </w:r>
    </w:p>
    <w:p w:rsidR="000E4C76" w:rsidRDefault="000E4C76" w14:paraId="00000116" w14:textId="77777777">
      <w:pPr>
        <w:pStyle w:val="Normal0"/>
        <w:shd w:val="clear" w:color="auto" w:fill="FFFFFF"/>
        <w:spacing w:after="120"/>
        <w:jc w:val="both"/>
        <w:rPr>
          <w:sz w:val="20"/>
          <w:szCs w:val="20"/>
        </w:rPr>
      </w:pPr>
    </w:p>
    <w:p w:rsidR="000E4C76" w:rsidRDefault="001C6490" w14:paraId="00000117" w14:textId="77777777">
      <w:pPr>
        <w:pStyle w:val="Normal0"/>
        <w:shd w:val="clear" w:color="auto" w:fill="FFFFFF"/>
        <w:spacing w:after="120"/>
        <w:ind w:left="1559"/>
        <w:jc w:val="both"/>
        <w:rPr>
          <w:b/>
          <w:sz w:val="20"/>
          <w:szCs w:val="20"/>
        </w:rPr>
      </w:pPr>
      <w:r>
        <w:rPr>
          <w:b/>
          <w:sz w:val="20"/>
          <w:szCs w:val="20"/>
        </w:rPr>
        <w:t>Figura 4</w:t>
      </w:r>
    </w:p>
    <w:p w:rsidR="000E4C76" w:rsidRDefault="001C6490" w14:paraId="00000118" w14:textId="77777777">
      <w:pPr>
        <w:pStyle w:val="Normal0"/>
        <w:shd w:val="clear" w:color="auto" w:fill="FFFFFF"/>
        <w:spacing w:after="120"/>
        <w:ind w:left="1559"/>
        <w:jc w:val="both"/>
        <w:rPr>
          <w:i/>
          <w:sz w:val="20"/>
          <w:szCs w:val="20"/>
        </w:rPr>
      </w:pPr>
      <w:r>
        <w:rPr>
          <w:i/>
          <w:sz w:val="20"/>
          <w:szCs w:val="20"/>
        </w:rPr>
        <w:t>Contenedores para depositar residuos</w:t>
      </w:r>
    </w:p>
    <w:p w:rsidR="000E4C76" w:rsidRDefault="001C6490" w14:paraId="00000119" w14:textId="77777777">
      <w:pPr>
        <w:pStyle w:val="Normal0"/>
        <w:shd w:val="clear" w:color="auto" w:fill="FFFFFF"/>
        <w:spacing w:after="120"/>
        <w:jc w:val="center"/>
        <w:rPr>
          <w:sz w:val="20"/>
          <w:szCs w:val="20"/>
        </w:rPr>
      </w:pPr>
      <w:sdt>
        <w:sdtPr>
          <w:tag w:val="goog_rdk_36"/>
          <w:id w:val="1638648176"/>
        </w:sdtPr>
        <w:sdtEndPr/>
        <w:sdtContent>
          <w:commentRangeStart w:id="58"/>
        </w:sdtContent>
      </w:sdt>
      <w:r>
        <w:rPr>
          <w:noProof/>
          <w:sz w:val="20"/>
          <w:szCs w:val="20"/>
        </w:rPr>
        <w:drawing>
          <wp:inline distT="0" distB="0" distL="0" distR="0" wp14:anchorId="21641253" wp14:editId="07777777">
            <wp:extent cx="4378738" cy="742085"/>
            <wp:effectExtent l="0" t="0" r="0" b="0"/>
            <wp:docPr id="8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a:srcRect/>
                    <a:stretch>
                      <a:fillRect/>
                    </a:stretch>
                  </pic:blipFill>
                  <pic:spPr>
                    <a:xfrm>
                      <a:off x="0" y="0"/>
                      <a:ext cx="4378738" cy="742085"/>
                    </a:xfrm>
                    <a:prstGeom prst="rect">
                      <a:avLst/>
                    </a:prstGeom>
                    <a:ln/>
                  </pic:spPr>
                </pic:pic>
              </a:graphicData>
            </a:graphic>
          </wp:inline>
        </w:drawing>
      </w:r>
      <w:commentRangeEnd w:id="58"/>
      <w:r>
        <w:commentReference w:id="58"/>
      </w:r>
    </w:p>
    <w:p w:rsidR="000E4C76" w:rsidRDefault="001C6490" w14:paraId="0000011A" w14:textId="77777777">
      <w:pPr>
        <w:pStyle w:val="Normal0"/>
        <w:shd w:val="clear" w:color="auto" w:fill="FFFFFF"/>
        <w:spacing w:after="120"/>
        <w:rPr>
          <w:sz w:val="20"/>
          <w:szCs w:val="20"/>
        </w:rPr>
      </w:pPr>
      <w:r>
        <w:rPr>
          <w:sz w:val="20"/>
          <w:szCs w:val="20"/>
        </w:rPr>
        <w:t>La entrega de los residuos se debe realiza bajo los siguientes parámetros:</w:t>
      </w:r>
    </w:p>
    <w:p w:rsidR="000E4C76" w:rsidRDefault="001C6490" w14:paraId="0000011B" w14:textId="77777777">
      <w:pPr>
        <w:pStyle w:val="Normal0"/>
        <w:numPr>
          <w:ilvl w:val="0"/>
          <w:numId w:val="18"/>
        </w:numPr>
        <w:pBdr>
          <w:top w:val="nil"/>
          <w:left w:val="nil"/>
          <w:bottom w:val="nil"/>
          <w:right w:val="nil"/>
          <w:between w:val="nil"/>
        </w:pBdr>
        <w:shd w:val="clear" w:color="auto" w:fill="FFFFFF"/>
        <w:rPr>
          <w:color w:val="000000"/>
          <w:sz w:val="20"/>
          <w:szCs w:val="20"/>
        </w:rPr>
      </w:pPr>
      <w:sdt>
        <w:sdtPr>
          <w:tag w:val="goog_rdk_37"/>
          <w:id w:val="1770737826"/>
        </w:sdtPr>
        <w:sdtEndPr/>
        <w:sdtContent>
          <w:commentRangeStart w:id="59"/>
        </w:sdtContent>
      </w:sdt>
      <w:r>
        <w:rPr>
          <w:color w:val="000000"/>
          <w:sz w:val="20"/>
          <w:szCs w:val="20"/>
        </w:rPr>
        <w:t>Reunir todos los residuos en una bolsa con buena resistencia.</w:t>
      </w:r>
    </w:p>
    <w:p w:rsidR="000E4C76" w:rsidRDefault="001C6490" w14:paraId="0000011C" w14:textId="77777777">
      <w:pPr>
        <w:pStyle w:val="Normal0"/>
        <w:numPr>
          <w:ilvl w:val="0"/>
          <w:numId w:val="18"/>
        </w:numPr>
        <w:pBdr>
          <w:top w:val="nil"/>
          <w:left w:val="nil"/>
          <w:bottom w:val="nil"/>
          <w:right w:val="nil"/>
          <w:between w:val="nil"/>
        </w:pBdr>
        <w:shd w:val="clear" w:color="auto" w:fill="FFFFFF"/>
        <w:rPr>
          <w:color w:val="000000"/>
          <w:sz w:val="20"/>
          <w:szCs w:val="20"/>
        </w:rPr>
      </w:pPr>
      <w:r>
        <w:rPr>
          <w:color w:val="000000"/>
          <w:sz w:val="20"/>
          <w:szCs w:val="20"/>
        </w:rPr>
        <w:t>Verificar que todos los frascos y envases estén bien cerrados.</w:t>
      </w:r>
    </w:p>
    <w:p w:rsidR="000E4C76" w:rsidRDefault="001C6490" w14:paraId="0000011D" w14:textId="77777777">
      <w:pPr>
        <w:pStyle w:val="Normal0"/>
        <w:numPr>
          <w:ilvl w:val="0"/>
          <w:numId w:val="18"/>
        </w:numPr>
        <w:pBdr>
          <w:top w:val="nil"/>
          <w:left w:val="nil"/>
          <w:bottom w:val="nil"/>
          <w:right w:val="nil"/>
          <w:between w:val="nil"/>
        </w:pBdr>
        <w:shd w:val="clear" w:color="auto" w:fill="FFFFFF"/>
        <w:rPr>
          <w:color w:val="000000"/>
          <w:sz w:val="20"/>
          <w:szCs w:val="20"/>
        </w:rPr>
      </w:pPr>
      <w:r>
        <w:rPr>
          <w:color w:val="000000"/>
          <w:sz w:val="20"/>
          <w:szCs w:val="20"/>
        </w:rPr>
        <w:t>Destruir de forma parcial las etiquetas y marcas para evitar su falsificación.</w:t>
      </w:r>
    </w:p>
    <w:p w:rsidR="000E4C76" w:rsidRDefault="001C6490" w14:paraId="0000011E" w14:textId="77777777">
      <w:pPr>
        <w:pStyle w:val="Normal0"/>
        <w:numPr>
          <w:ilvl w:val="0"/>
          <w:numId w:val="18"/>
        </w:numPr>
        <w:pBdr>
          <w:top w:val="nil"/>
          <w:left w:val="nil"/>
          <w:bottom w:val="nil"/>
          <w:right w:val="nil"/>
          <w:between w:val="nil"/>
        </w:pBdr>
        <w:shd w:val="clear" w:color="auto" w:fill="FFFFFF"/>
        <w:rPr>
          <w:color w:val="000000"/>
          <w:sz w:val="20"/>
          <w:szCs w:val="20"/>
        </w:rPr>
      </w:pPr>
      <w:r>
        <w:rPr>
          <w:color w:val="000000"/>
          <w:sz w:val="20"/>
          <w:szCs w:val="20"/>
        </w:rPr>
        <w:t>Revisar que en la bolsa solo se encuentren los residuos posconsumo autorizados, es decir, que no haya productos que no pueden ser entregados en los puntos de recolección.</w:t>
      </w:r>
    </w:p>
    <w:p w:rsidR="000E4C76" w:rsidRDefault="001C6490" w14:paraId="0000011F" w14:textId="77777777">
      <w:pPr>
        <w:pStyle w:val="Normal0"/>
        <w:numPr>
          <w:ilvl w:val="0"/>
          <w:numId w:val="18"/>
        </w:numPr>
        <w:pBdr>
          <w:top w:val="nil"/>
          <w:left w:val="nil"/>
          <w:bottom w:val="nil"/>
          <w:right w:val="nil"/>
          <w:between w:val="nil"/>
        </w:pBdr>
        <w:shd w:val="clear" w:color="auto" w:fill="FFFFFF"/>
        <w:rPr>
          <w:color w:val="000000"/>
          <w:sz w:val="20"/>
          <w:szCs w:val="20"/>
        </w:rPr>
      </w:pPr>
      <w:r>
        <w:rPr>
          <w:color w:val="000000"/>
          <w:sz w:val="20"/>
          <w:szCs w:val="20"/>
        </w:rPr>
        <w:t>Dirigi</w:t>
      </w:r>
      <w:r>
        <w:rPr>
          <w:color w:val="000000"/>
          <w:sz w:val="20"/>
          <w:szCs w:val="20"/>
        </w:rPr>
        <w:t>rse al punto de recolección autorizado.</w:t>
      </w:r>
    </w:p>
    <w:p w:rsidR="000E4C76" w:rsidRDefault="001C6490" w14:paraId="00000120" w14:textId="77777777">
      <w:pPr>
        <w:pStyle w:val="Normal0"/>
        <w:numPr>
          <w:ilvl w:val="0"/>
          <w:numId w:val="18"/>
        </w:numPr>
        <w:pBdr>
          <w:top w:val="nil"/>
          <w:left w:val="nil"/>
          <w:bottom w:val="nil"/>
          <w:right w:val="nil"/>
          <w:between w:val="nil"/>
        </w:pBdr>
        <w:shd w:val="clear" w:color="auto" w:fill="FFFFFF"/>
        <w:rPr>
          <w:color w:val="000000"/>
          <w:sz w:val="20"/>
          <w:szCs w:val="20"/>
        </w:rPr>
      </w:pPr>
      <w:r>
        <w:rPr>
          <w:color w:val="000000"/>
          <w:sz w:val="20"/>
          <w:szCs w:val="20"/>
        </w:rPr>
        <w:t>Depositar los residuos en el contenedor, verificando que pasen por el sistema de protección para evitar que sean extraídos y posteriormente falsificados.</w:t>
      </w:r>
    </w:p>
    <w:p w:rsidR="000E4C76" w:rsidRDefault="001C6490" w14:paraId="00000121" w14:textId="77777777">
      <w:pPr>
        <w:pStyle w:val="Normal0"/>
        <w:numPr>
          <w:ilvl w:val="0"/>
          <w:numId w:val="18"/>
        </w:numPr>
        <w:pBdr>
          <w:top w:val="nil"/>
          <w:left w:val="nil"/>
          <w:bottom w:val="nil"/>
          <w:right w:val="nil"/>
          <w:between w:val="nil"/>
        </w:pBdr>
        <w:shd w:val="clear" w:color="auto" w:fill="FFFFFF"/>
        <w:rPr>
          <w:color w:val="000000"/>
          <w:sz w:val="20"/>
          <w:szCs w:val="20"/>
        </w:rPr>
      </w:pPr>
      <w:r>
        <w:rPr>
          <w:color w:val="000000"/>
          <w:sz w:val="20"/>
          <w:szCs w:val="20"/>
        </w:rPr>
        <w:t>Si la bolsa en la que transportó los residuos tiene líquidos o</w:t>
      </w:r>
      <w:r>
        <w:rPr>
          <w:color w:val="000000"/>
          <w:sz w:val="20"/>
          <w:szCs w:val="20"/>
        </w:rPr>
        <w:t xml:space="preserve"> sólidos relacionados con los medicamentos, depositar también la bolsa, en caso contrario se puede depositarla en otro contenedor diferente al punto azúl.</w:t>
      </w:r>
      <w:commentRangeEnd w:id="59"/>
      <w:r>
        <w:commentReference w:id="59"/>
      </w:r>
    </w:p>
    <w:p w:rsidR="000E4C76" w:rsidRDefault="000E4C76" w14:paraId="00000122" w14:textId="77777777">
      <w:pPr>
        <w:pStyle w:val="Normal0"/>
        <w:pBdr>
          <w:top w:val="nil"/>
          <w:left w:val="nil"/>
          <w:bottom w:val="nil"/>
          <w:right w:val="nil"/>
          <w:between w:val="nil"/>
        </w:pBdr>
        <w:shd w:val="clear" w:color="auto" w:fill="FFFFFF"/>
        <w:spacing w:after="120"/>
        <w:ind w:left="780"/>
        <w:rPr>
          <w:color w:val="000000"/>
          <w:sz w:val="20"/>
          <w:szCs w:val="20"/>
        </w:rPr>
      </w:pPr>
    </w:p>
    <w:p w:rsidR="000E4C76" w:rsidRDefault="001C6490" w14:paraId="00000123" w14:textId="77777777">
      <w:pPr>
        <w:pStyle w:val="Normal0"/>
        <w:numPr>
          <w:ilvl w:val="0"/>
          <w:numId w:val="13"/>
        </w:numPr>
        <w:pBdr>
          <w:top w:val="nil"/>
          <w:left w:val="nil"/>
          <w:bottom w:val="nil"/>
          <w:right w:val="nil"/>
          <w:between w:val="nil"/>
        </w:pBdr>
        <w:spacing w:after="120"/>
        <w:ind w:left="284" w:hanging="284"/>
        <w:jc w:val="both"/>
        <w:rPr>
          <w:b/>
          <w:color w:val="000000"/>
          <w:sz w:val="20"/>
          <w:szCs w:val="20"/>
        </w:rPr>
      </w:pPr>
      <w:r>
        <w:rPr>
          <w:b/>
          <w:color w:val="000000"/>
          <w:sz w:val="20"/>
          <w:szCs w:val="20"/>
        </w:rPr>
        <w:t>ACTIVIDADES DIDÁCTICAS (OPCIONALES SI SON SUGERIDAS)</w:t>
      </w:r>
    </w:p>
    <w:p w:rsidR="000E4C76" w:rsidRDefault="000E4C76" w14:paraId="00000124" w14:textId="77777777">
      <w:pPr>
        <w:pStyle w:val="Normal0"/>
        <w:spacing w:after="120"/>
        <w:jc w:val="both"/>
        <w:rPr>
          <w:color w:val="7F7F7F"/>
          <w:sz w:val="20"/>
          <w:szCs w:val="20"/>
        </w:rPr>
      </w:pPr>
    </w:p>
    <w:tbl>
      <w:tblPr>
        <w:tblStyle w:val="af1"/>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0E4C76" w14:paraId="1D305820" w14:textId="77777777">
        <w:trPr>
          <w:trHeight w:val="298"/>
        </w:trPr>
        <w:tc>
          <w:tcPr>
            <w:tcW w:w="9541" w:type="dxa"/>
            <w:gridSpan w:val="2"/>
            <w:shd w:val="clear" w:color="auto" w:fill="FAC896"/>
            <w:vAlign w:val="center"/>
          </w:tcPr>
          <w:p w:rsidR="000E4C76" w:rsidRDefault="001C6490" w14:paraId="00000125" w14:textId="77777777">
            <w:pPr>
              <w:pStyle w:val="Normal0"/>
              <w:spacing w:after="120"/>
              <w:jc w:val="center"/>
              <w:rPr>
                <w:color w:val="000000"/>
                <w:sz w:val="20"/>
                <w:szCs w:val="20"/>
              </w:rPr>
            </w:pPr>
            <w:r>
              <w:rPr>
                <w:color w:val="000000"/>
                <w:sz w:val="20"/>
                <w:szCs w:val="20"/>
              </w:rPr>
              <w:t>DESCRIPCIÓN DE ACTIVIDAD DIDÁCTICA</w:t>
            </w:r>
          </w:p>
        </w:tc>
      </w:tr>
      <w:tr w:rsidR="000E4C76" w14:paraId="7D1A1563" w14:textId="77777777">
        <w:trPr>
          <w:trHeight w:val="806"/>
        </w:trPr>
        <w:tc>
          <w:tcPr>
            <w:tcW w:w="2835" w:type="dxa"/>
            <w:shd w:val="clear" w:color="auto" w:fill="FAC896"/>
            <w:vAlign w:val="center"/>
          </w:tcPr>
          <w:p w:rsidR="000E4C76" w:rsidRDefault="001C6490" w14:paraId="00000127" w14:textId="77777777">
            <w:pPr>
              <w:pStyle w:val="Normal0"/>
              <w:spacing w:after="120"/>
              <w:rPr>
                <w:color w:val="000000"/>
                <w:sz w:val="20"/>
                <w:szCs w:val="20"/>
              </w:rPr>
            </w:pPr>
            <w:r>
              <w:rPr>
                <w:color w:val="000000"/>
                <w:sz w:val="20"/>
                <w:szCs w:val="20"/>
              </w:rPr>
              <w:t xml:space="preserve">Nombre de la </w:t>
            </w:r>
            <w:r>
              <w:rPr>
                <w:sz w:val="20"/>
                <w:szCs w:val="20"/>
              </w:rPr>
              <w:t>a</w:t>
            </w:r>
            <w:r>
              <w:rPr>
                <w:color w:val="000000"/>
                <w:sz w:val="20"/>
                <w:szCs w:val="20"/>
              </w:rPr>
              <w:t>ctividad</w:t>
            </w:r>
          </w:p>
        </w:tc>
        <w:tc>
          <w:tcPr>
            <w:tcW w:w="6706" w:type="dxa"/>
            <w:shd w:val="clear" w:color="auto" w:fill="auto"/>
            <w:vAlign w:val="center"/>
          </w:tcPr>
          <w:p w:rsidR="000E4C76" w:rsidRDefault="000E4C76" w14:paraId="00000128" w14:textId="77777777">
            <w:pPr>
              <w:pStyle w:val="Normal0"/>
              <w:spacing w:after="120"/>
              <w:rPr>
                <w:color w:val="000000"/>
                <w:sz w:val="20"/>
                <w:szCs w:val="20"/>
              </w:rPr>
            </w:pPr>
          </w:p>
        </w:tc>
      </w:tr>
      <w:tr w:rsidR="000E4C76" w14:paraId="13CADAA4" w14:textId="77777777">
        <w:trPr>
          <w:trHeight w:val="806"/>
        </w:trPr>
        <w:tc>
          <w:tcPr>
            <w:tcW w:w="2835" w:type="dxa"/>
            <w:shd w:val="clear" w:color="auto" w:fill="FAC896"/>
            <w:vAlign w:val="center"/>
          </w:tcPr>
          <w:p w:rsidR="000E4C76" w:rsidRDefault="001C6490" w14:paraId="00000129" w14:textId="77777777">
            <w:pPr>
              <w:pStyle w:val="Normal0"/>
              <w:spacing w:after="120"/>
              <w:rPr>
                <w:color w:val="000000"/>
                <w:sz w:val="20"/>
                <w:szCs w:val="20"/>
              </w:rPr>
            </w:pPr>
            <w:r>
              <w:rPr>
                <w:color w:val="000000"/>
                <w:sz w:val="20"/>
                <w:szCs w:val="20"/>
              </w:rPr>
              <w:t>Objetivo de la actividad</w:t>
            </w:r>
          </w:p>
        </w:tc>
        <w:tc>
          <w:tcPr>
            <w:tcW w:w="6706" w:type="dxa"/>
            <w:shd w:val="clear" w:color="auto" w:fill="auto"/>
            <w:vAlign w:val="center"/>
          </w:tcPr>
          <w:p w:rsidR="000E4C76" w:rsidRDefault="000E4C76" w14:paraId="0000012A" w14:textId="77777777">
            <w:pPr>
              <w:pStyle w:val="Normal0"/>
              <w:spacing w:after="120"/>
              <w:rPr>
                <w:color w:val="000000"/>
                <w:sz w:val="20"/>
                <w:szCs w:val="20"/>
              </w:rPr>
            </w:pPr>
          </w:p>
        </w:tc>
      </w:tr>
      <w:tr w:rsidR="000E4C76" w14:paraId="7C48933B" w14:textId="77777777">
        <w:trPr>
          <w:trHeight w:val="806"/>
        </w:trPr>
        <w:tc>
          <w:tcPr>
            <w:tcW w:w="2835" w:type="dxa"/>
            <w:shd w:val="clear" w:color="auto" w:fill="FAC896"/>
            <w:vAlign w:val="center"/>
          </w:tcPr>
          <w:p w:rsidR="000E4C76" w:rsidRDefault="001C6490" w14:paraId="0000012B" w14:textId="77777777">
            <w:pPr>
              <w:pStyle w:val="Normal0"/>
              <w:spacing w:after="120"/>
              <w:rPr>
                <w:color w:val="000000"/>
                <w:sz w:val="20"/>
                <w:szCs w:val="20"/>
              </w:rPr>
            </w:pPr>
            <w:r>
              <w:rPr>
                <w:color w:val="000000"/>
                <w:sz w:val="20"/>
                <w:szCs w:val="20"/>
              </w:rPr>
              <w:t>Tipo de actividad sugerida</w:t>
            </w:r>
          </w:p>
        </w:tc>
        <w:tc>
          <w:tcPr>
            <w:tcW w:w="6706" w:type="dxa"/>
            <w:shd w:val="clear" w:color="auto" w:fill="auto"/>
            <w:vAlign w:val="center"/>
          </w:tcPr>
          <w:p w:rsidR="000E4C76" w:rsidRDefault="001C6490" w14:paraId="0000012C" w14:textId="77777777">
            <w:pPr>
              <w:pStyle w:val="Normal0"/>
              <w:spacing w:after="120"/>
              <w:rPr>
                <w:color w:val="000000"/>
                <w:sz w:val="20"/>
                <w:szCs w:val="20"/>
              </w:rPr>
            </w:pPr>
            <w:r>
              <w:rPr>
                <w:noProof/>
                <w:sz w:val="20"/>
                <w:szCs w:val="20"/>
              </w:rPr>
              <w:drawing>
                <wp:inline distT="0" distB="0" distL="0" distR="0" wp14:anchorId="2ABD1082" wp14:editId="07777777">
                  <wp:extent cx="4169410" cy="2410460"/>
                  <wp:effectExtent l="0" t="0" r="0" b="0"/>
                  <wp:docPr id="8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4169410" cy="2410460"/>
                          </a:xfrm>
                          <a:prstGeom prst="rect">
                            <a:avLst/>
                          </a:prstGeom>
                          <a:ln/>
                        </pic:spPr>
                      </pic:pic>
                    </a:graphicData>
                  </a:graphic>
                </wp:inline>
              </w:drawing>
            </w:r>
          </w:p>
        </w:tc>
      </w:tr>
      <w:tr w:rsidR="000E4C76" w14:paraId="61289E3A" w14:textId="77777777">
        <w:trPr>
          <w:trHeight w:val="806"/>
        </w:trPr>
        <w:tc>
          <w:tcPr>
            <w:tcW w:w="2835" w:type="dxa"/>
            <w:shd w:val="clear" w:color="auto" w:fill="FAC896"/>
            <w:vAlign w:val="center"/>
          </w:tcPr>
          <w:p w:rsidR="000E4C76" w:rsidRDefault="001C6490" w14:paraId="0000012D" w14:textId="77777777">
            <w:pPr>
              <w:pStyle w:val="Normal0"/>
              <w:spacing w:after="120"/>
              <w:rPr>
                <w:color w:val="000000"/>
                <w:sz w:val="20"/>
                <w:szCs w:val="20"/>
              </w:rPr>
            </w:pPr>
            <w:r>
              <w:rPr>
                <w:color w:val="000000"/>
                <w:sz w:val="20"/>
                <w:szCs w:val="20"/>
              </w:rPr>
              <w:t xml:space="preserve">Archivo de la actividad </w:t>
            </w:r>
          </w:p>
          <w:p w:rsidR="000E4C76" w:rsidRDefault="001C6490" w14:paraId="0000012E" w14:textId="77777777">
            <w:pPr>
              <w:pStyle w:val="Normal0"/>
              <w:spacing w:after="120"/>
              <w:rPr>
                <w:color w:val="000000"/>
                <w:sz w:val="20"/>
                <w:szCs w:val="20"/>
              </w:rPr>
            </w:pPr>
            <w:r>
              <w:rPr>
                <w:color w:val="000000"/>
                <w:sz w:val="20"/>
                <w:szCs w:val="20"/>
              </w:rPr>
              <w:t>(Anexo donde se describe la actividad propuesta)</w:t>
            </w:r>
          </w:p>
        </w:tc>
        <w:tc>
          <w:tcPr>
            <w:tcW w:w="6706" w:type="dxa"/>
            <w:shd w:val="clear" w:color="auto" w:fill="auto"/>
            <w:vAlign w:val="center"/>
          </w:tcPr>
          <w:p w:rsidR="000E4C76" w:rsidRDefault="000E4C76" w14:paraId="0000012F" w14:textId="77777777">
            <w:pPr>
              <w:pStyle w:val="Normal0"/>
              <w:spacing w:after="120"/>
              <w:rPr>
                <w:color w:val="000000"/>
                <w:sz w:val="20"/>
                <w:szCs w:val="20"/>
              </w:rPr>
            </w:pPr>
          </w:p>
        </w:tc>
      </w:tr>
    </w:tbl>
    <w:p w:rsidR="000E4C76" w:rsidRDefault="000E4C76" w14:paraId="00000130" w14:textId="77777777">
      <w:pPr>
        <w:pStyle w:val="Normal0"/>
        <w:spacing w:after="120"/>
        <w:ind w:left="426"/>
        <w:jc w:val="both"/>
        <w:rPr>
          <w:color w:val="7F7F7F"/>
          <w:sz w:val="20"/>
          <w:szCs w:val="20"/>
        </w:rPr>
      </w:pPr>
    </w:p>
    <w:p w:rsidR="000E4C76" w:rsidRDefault="001C6490" w14:paraId="00000131" w14:textId="77777777">
      <w:pPr>
        <w:pStyle w:val="Normal0"/>
        <w:numPr>
          <w:ilvl w:val="0"/>
          <w:numId w:val="13"/>
        </w:numPr>
        <w:pBdr>
          <w:top w:val="nil"/>
          <w:left w:val="nil"/>
          <w:bottom w:val="nil"/>
          <w:right w:val="nil"/>
          <w:between w:val="nil"/>
        </w:pBdr>
        <w:spacing w:after="120"/>
        <w:ind w:left="284" w:hanging="284"/>
        <w:jc w:val="both"/>
        <w:rPr>
          <w:b/>
          <w:color w:val="000000"/>
          <w:sz w:val="20"/>
          <w:szCs w:val="20"/>
        </w:rPr>
      </w:pPr>
      <w:r>
        <w:rPr>
          <w:b/>
          <w:color w:val="000000"/>
          <w:sz w:val="20"/>
          <w:szCs w:val="20"/>
        </w:rPr>
        <w:t>MATERIAL COMPLEMENTARIO</w:t>
      </w:r>
    </w:p>
    <w:p w:rsidR="000E4C76" w:rsidRDefault="001C6490" w14:paraId="00000132" w14:textId="77777777">
      <w:pPr>
        <w:pStyle w:val="Normal0"/>
        <w:spacing w:after="120"/>
        <w:rPr>
          <w:sz w:val="20"/>
          <w:szCs w:val="20"/>
        </w:rPr>
      </w:pPr>
      <w:r>
        <w:rPr>
          <w:sz w:val="20"/>
          <w:szCs w:val="20"/>
        </w:rPr>
        <w:t xml:space="preserve"> </w:t>
      </w:r>
    </w:p>
    <w:tbl>
      <w:tblPr>
        <w:tblStyle w:val="af2"/>
        <w:tblW w:w="100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05"/>
        <w:gridCol w:w="2535"/>
        <w:gridCol w:w="2519"/>
        <w:gridCol w:w="2519"/>
      </w:tblGrid>
      <w:tr w:rsidR="000E4C76" w14:paraId="7DFDA2BB" w14:textId="77777777">
        <w:trPr>
          <w:trHeight w:val="658"/>
        </w:trPr>
        <w:tc>
          <w:tcPr>
            <w:tcW w:w="2505" w:type="dxa"/>
            <w:shd w:val="clear" w:color="auto" w:fill="F9CB9C"/>
            <w:tcMar>
              <w:top w:w="100" w:type="dxa"/>
              <w:left w:w="100" w:type="dxa"/>
              <w:bottom w:w="100" w:type="dxa"/>
              <w:right w:w="100" w:type="dxa"/>
            </w:tcMar>
            <w:vAlign w:val="center"/>
          </w:tcPr>
          <w:p w:rsidR="000E4C76" w:rsidRDefault="001C6490" w14:paraId="00000133" w14:textId="77777777">
            <w:pPr>
              <w:pStyle w:val="Normal0"/>
              <w:spacing w:after="120"/>
              <w:jc w:val="center"/>
              <w:rPr>
                <w:sz w:val="20"/>
                <w:szCs w:val="20"/>
              </w:rPr>
            </w:pPr>
            <w:r>
              <w:rPr>
                <w:sz w:val="20"/>
                <w:szCs w:val="20"/>
              </w:rPr>
              <w:t>Tema</w:t>
            </w:r>
          </w:p>
        </w:tc>
        <w:tc>
          <w:tcPr>
            <w:tcW w:w="2535" w:type="dxa"/>
            <w:shd w:val="clear" w:color="auto" w:fill="F9CB9C"/>
            <w:tcMar>
              <w:top w:w="100" w:type="dxa"/>
              <w:left w:w="100" w:type="dxa"/>
              <w:bottom w:w="100" w:type="dxa"/>
              <w:right w:w="100" w:type="dxa"/>
            </w:tcMar>
            <w:vAlign w:val="center"/>
          </w:tcPr>
          <w:p w:rsidR="000E4C76" w:rsidRDefault="001C6490" w14:paraId="00000134" w14:textId="77777777">
            <w:pPr>
              <w:pStyle w:val="Normal0"/>
              <w:spacing w:after="12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0E4C76" w:rsidRDefault="001C6490" w14:paraId="00000135" w14:textId="77777777">
            <w:pPr>
              <w:pStyle w:val="Normal0"/>
              <w:spacing w:after="120"/>
              <w:jc w:val="center"/>
              <w:rPr>
                <w:sz w:val="20"/>
                <w:szCs w:val="20"/>
              </w:rPr>
            </w:pPr>
            <w:r>
              <w:rPr>
                <w:sz w:val="20"/>
                <w:szCs w:val="20"/>
              </w:rPr>
              <w:t>Tipo de material</w:t>
            </w:r>
          </w:p>
          <w:p w:rsidR="000E4C76" w:rsidRDefault="001C6490" w14:paraId="00000136" w14:textId="77777777">
            <w:pPr>
              <w:pStyle w:val="Normal0"/>
              <w:spacing w:after="12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0E4C76" w:rsidRDefault="001C6490" w14:paraId="00000137" w14:textId="77777777">
            <w:pPr>
              <w:pStyle w:val="Normal0"/>
              <w:spacing w:after="120"/>
              <w:jc w:val="center"/>
              <w:rPr>
                <w:sz w:val="20"/>
                <w:szCs w:val="20"/>
              </w:rPr>
            </w:pPr>
            <w:r>
              <w:rPr>
                <w:sz w:val="20"/>
                <w:szCs w:val="20"/>
              </w:rPr>
              <w:t xml:space="preserve">Enlace del </w:t>
            </w:r>
            <w:r>
              <w:rPr>
                <w:sz w:val="20"/>
                <w:szCs w:val="20"/>
              </w:rPr>
              <w:t>r</w:t>
            </w:r>
            <w:r>
              <w:rPr>
                <w:sz w:val="20"/>
                <w:szCs w:val="20"/>
              </w:rPr>
              <w:t>ecurso o</w:t>
            </w:r>
          </w:p>
          <w:p w:rsidR="000E4C76" w:rsidRDefault="001C6490" w14:paraId="00000138" w14:textId="77777777">
            <w:pPr>
              <w:pStyle w:val="Normal0"/>
              <w:spacing w:after="120"/>
              <w:jc w:val="center"/>
              <w:rPr>
                <w:color w:val="000000"/>
                <w:sz w:val="20"/>
                <w:szCs w:val="20"/>
              </w:rPr>
            </w:pPr>
            <w:r>
              <w:rPr>
                <w:sz w:val="20"/>
                <w:szCs w:val="20"/>
              </w:rPr>
              <w:t>a</w:t>
            </w:r>
            <w:r>
              <w:rPr>
                <w:sz w:val="20"/>
                <w:szCs w:val="20"/>
              </w:rPr>
              <w:t>rchivo del documento o material</w:t>
            </w:r>
          </w:p>
        </w:tc>
      </w:tr>
      <w:tr w:rsidR="000E4C76" w14:paraId="4221631A" w14:textId="77777777">
        <w:trPr>
          <w:trHeight w:val="658"/>
        </w:trPr>
        <w:tc>
          <w:tcPr>
            <w:tcW w:w="2505" w:type="dxa"/>
            <w:shd w:val="clear" w:color="auto" w:fill="auto"/>
            <w:tcMar>
              <w:top w:w="100" w:type="dxa"/>
              <w:left w:w="100" w:type="dxa"/>
              <w:bottom w:w="100" w:type="dxa"/>
              <w:right w:w="100" w:type="dxa"/>
            </w:tcMar>
            <w:vAlign w:val="center"/>
          </w:tcPr>
          <w:p w:rsidR="000E4C76" w:rsidRDefault="001C6490" w14:paraId="00000139" w14:textId="77777777">
            <w:pPr>
              <w:pStyle w:val="Normal0"/>
              <w:spacing w:after="120"/>
              <w:rPr>
                <w:b w:val="0"/>
                <w:sz w:val="20"/>
                <w:szCs w:val="20"/>
              </w:rPr>
            </w:pPr>
            <w:r>
              <w:rPr>
                <w:b w:val="0"/>
                <w:sz w:val="20"/>
                <w:szCs w:val="20"/>
              </w:rPr>
              <w:t>Proceso de dispensación</w:t>
            </w:r>
          </w:p>
        </w:tc>
        <w:tc>
          <w:tcPr>
            <w:tcW w:w="2535" w:type="dxa"/>
            <w:shd w:val="clear" w:color="auto" w:fill="auto"/>
            <w:tcMar>
              <w:top w:w="100" w:type="dxa"/>
              <w:left w:w="100" w:type="dxa"/>
              <w:bottom w:w="100" w:type="dxa"/>
              <w:right w:w="100" w:type="dxa"/>
            </w:tcMar>
            <w:vAlign w:val="center"/>
          </w:tcPr>
          <w:p w:rsidR="000E4C76" w:rsidRDefault="001C6490" w14:paraId="0000013A" w14:textId="77777777">
            <w:pPr>
              <w:pStyle w:val="Normal0"/>
              <w:spacing w:after="120"/>
              <w:rPr>
                <w:b w:val="0"/>
                <w:sz w:val="20"/>
                <w:szCs w:val="20"/>
              </w:rPr>
            </w:pPr>
            <w:r>
              <w:rPr>
                <w:b w:val="0"/>
                <w:sz w:val="20"/>
                <w:szCs w:val="20"/>
              </w:rPr>
              <w:t xml:space="preserve">Hospital Nacional.  [Hospital Nacional]. (2020, 6 de febrero). </w:t>
            </w:r>
            <w:r>
              <w:rPr>
                <w:b w:val="0"/>
                <w:i/>
                <w:sz w:val="20"/>
                <w:szCs w:val="20"/>
              </w:rPr>
              <w:t>Dispensación correcta de la receta médica</w:t>
            </w:r>
            <w:r>
              <w:rPr>
                <w:b w:val="0"/>
                <w:sz w:val="20"/>
                <w:szCs w:val="20"/>
              </w:rPr>
              <w:t xml:space="preserve"> [vídeo]. Youtube. </w:t>
            </w:r>
            <w:hyperlink r:id="rId35">
              <w:r>
                <w:rPr>
                  <w:b w:val="0"/>
                  <w:color w:val="0000FF"/>
                  <w:sz w:val="20"/>
                  <w:szCs w:val="20"/>
                  <w:u w:val="single"/>
                </w:rPr>
                <w:t>https://www.youtube.</w:t>
              </w:r>
              <w:r>
                <w:rPr>
                  <w:b w:val="0"/>
                  <w:color w:val="0000FF"/>
                  <w:sz w:val="20"/>
                  <w:szCs w:val="20"/>
                  <w:u w:val="single"/>
                </w:rPr>
                <w:t>com/watch?v=NsOPkDXeI1Y&amp;ab_channel=HospitalNacional</w:t>
              </w:r>
            </w:hyperlink>
            <w:r>
              <w:rPr>
                <w:b w:val="0"/>
                <w:sz w:val="20"/>
                <w:szCs w:val="20"/>
              </w:rPr>
              <w:t xml:space="preserve"> </w:t>
            </w:r>
          </w:p>
        </w:tc>
        <w:tc>
          <w:tcPr>
            <w:tcW w:w="2519" w:type="dxa"/>
            <w:shd w:val="clear" w:color="auto" w:fill="auto"/>
            <w:tcMar>
              <w:top w:w="100" w:type="dxa"/>
              <w:left w:w="100" w:type="dxa"/>
              <w:bottom w:w="100" w:type="dxa"/>
              <w:right w:w="100" w:type="dxa"/>
            </w:tcMar>
            <w:vAlign w:val="center"/>
          </w:tcPr>
          <w:p w:rsidR="000E4C76" w:rsidRDefault="001C6490" w14:paraId="0000013B" w14:textId="77777777">
            <w:pPr>
              <w:pStyle w:val="Normal0"/>
              <w:spacing w:after="120"/>
              <w:jc w:val="center"/>
              <w:rPr>
                <w:b w:val="0"/>
                <w:sz w:val="20"/>
                <w:szCs w:val="20"/>
              </w:rPr>
            </w:pPr>
            <w:r>
              <w:rPr>
                <w:b w:val="0"/>
                <w:sz w:val="20"/>
                <w:szCs w:val="20"/>
              </w:rPr>
              <w:t>Video</w:t>
            </w:r>
          </w:p>
        </w:tc>
        <w:tc>
          <w:tcPr>
            <w:tcW w:w="2519" w:type="dxa"/>
            <w:shd w:val="clear" w:color="auto" w:fill="auto"/>
            <w:tcMar>
              <w:top w:w="100" w:type="dxa"/>
              <w:left w:w="100" w:type="dxa"/>
              <w:bottom w:w="100" w:type="dxa"/>
              <w:right w:w="100" w:type="dxa"/>
            </w:tcMar>
            <w:vAlign w:val="center"/>
          </w:tcPr>
          <w:p w:rsidR="000E4C76" w:rsidRDefault="001C6490" w14:paraId="0000013C" w14:textId="77777777">
            <w:pPr>
              <w:pStyle w:val="Normal0"/>
              <w:spacing w:after="120"/>
              <w:rPr>
                <w:b w:val="0"/>
                <w:sz w:val="20"/>
                <w:szCs w:val="20"/>
              </w:rPr>
            </w:pPr>
            <w:hyperlink r:id="rId36">
              <w:r>
                <w:rPr>
                  <w:b w:val="0"/>
                  <w:color w:val="0000FF"/>
                  <w:sz w:val="20"/>
                  <w:szCs w:val="20"/>
                  <w:u w:val="single"/>
                </w:rPr>
                <w:t>https://www.youtube.com/watch?v=NsOPkDXeI1Y&amp;ab_channel=HospitalNacional</w:t>
              </w:r>
            </w:hyperlink>
          </w:p>
          <w:p w:rsidR="000E4C76" w:rsidRDefault="000E4C76" w14:paraId="0000013D" w14:textId="77777777">
            <w:pPr>
              <w:pStyle w:val="Normal0"/>
              <w:spacing w:after="120"/>
              <w:rPr>
                <w:b w:val="0"/>
                <w:sz w:val="20"/>
                <w:szCs w:val="20"/>
              </w:rPr>
            </w:pPr>
          </w:p>
        </w:tc>
      </w:tr>
      <w:tr w:rsidR="000E4C76" w14:paraId="16CDA673" w14:textId="77777777">
        <w:trPr>
          <w:trHeight w:val="182"/>
        </w:trPr>
        <w:tc>
          <w:tcPr>
            <w:tcW w:w="2505" w:type="dxa"/>
            <w:vMerge w:val="restart"/>
            <w:tcMar>
              <w:top w:w="100" w:type="dxa"/>
              <w:left w:w="100" w:type="dxa"/>
              <w:bottom w:w="100" w:type="dxa"/>
              <w:right w:w="100" w:type="dxa"/>
            </w:tcMar>
            <w:vAlign w:val="center"/>
          </w:tcPr>
          <w:p w:rsidR="000E4C76" w:rsidRDefault="001C6490" w14:paraId="0000013E" w14:textId="77777777">
            <w:pPr>
              <w:pStyle w:val="Normal0"/>
              <w:spacing w:after="120"/>
              <w:jc w:val="center"/>
              <w:rPr>
                <w:b w:val="0"/>
                <w:sz w:val="20"/>
                <w:szCs w:val="20"/>
              </w:rPr>
            </w:pPr>
            <w:r>
              <w:rPr>
                <w:b w:val="0"/>
                <w:sz w:val="20"/>
                <w:szCs w:val="20"/>
              </w:rPr>
              <w:t>Proceso de distribución de medicamentos y dispositivos médicos</w:t>
            </w:r>
          </w:p>
        </w:tc>
        <w:tc>
          <w:tcPr>
            <w:tcW w:w="2535" w:type="dxa"/>
            <w:tcMar>
              <w:top w:w="100" w:type="dxa"/>
              <w:left w:w="100" w:type="dxa"/>
              <w:bottom w:w="100" w:type="dxa"/>
              <w:right w:w="100" w:type="dxa"/>
            </w:tcMar>
          </w:tcPr>
          <w:p w:rsidR="000E4C76" w:rsidRDefault="001C6490" w14:paraId="0000013F" w14:textId="77777777">
            <w:pPr>
              <w:pStyle w:val="Normal0"/>
              <w:spacing w:after="120"/>
              <w:rPr>
                <w:b w:val="0"/>
                <w:sz w:val="20"/>
                <w:szCs w:val="20"/>
              </w:rPr>
            </w:pPr>
            <w:r>
              <w:rPr>
                <w:b w:val="0"/>
                <w:sz w:val="20"/>
                <w:szCs w:val="20"/>
              </w:rPr>
              <w:t xml:space="preserve">UMA. [Universidad Maria Auxiliadora]. (2015, 1 de octubre). </w:t>
            </w:r>
            <w:r>
              <w:rPr>
                <w:b w:val="0"/>
                <w:i/>
                <w:sz w:val="20"/>
                <w:szCs w:val="20"/>
              </w:rPr>
              <w:t xml:space="preserve">Conferencia: el farmacéutico en la dosis unitaria </w:t>
            </w:r>
            <w:r>
              <w:rPr>
                <w:b w:val="0"/>
                <w:sz w:val="20"/>
                <w:szCs w:val="20"/>
              </w:rPr>
              <w:t xml:space="preserve">[vídeo]. Youtube.  </w:t>
            </w:r>
            <w:hyperlink r:id="rId37">
              <w:r>
                <w:rPr>
                  <w:b w:val="0"/>
                  <w:color w:val="0000FF"/>
                  <w:sz w:val="20"/>
                  <w:szCs w:val="20"/>
                  <w:u w:val="single"/>
                </w:rPr>
                <w:t>https://www.youtube.com/watch?v=WO1F7QeIrlE&amp;ab_channel=UniversidadMariaAuxiliadora</w:t>
              </w:r>
            </w:hyperlink>
          </w:p>
          <w:p w:rsidR="000E4C76" w:rsidRDefault="000E4C76" w14:paraId="00000140" w14:textId="77777777">
            <w:pPr>
              <w:pStyle w:val="Normal0"/>
              <w:spacing w:after="120"/>
              <w:rPr>
                <w:b w:val="0"/>
                <w:sz w:val="20"/>
                <w:szCs w:val="20"/>
              </w:rPr>
            </w:pPr>
          </w:p>
        </w:tc>
        <w:tc>
          <w:tcPr>
            <w:tcW w:w="2519" w:type="dxa"/>
            <w:tcMar>
              <w:top w:w="100" w:type="dxa"/>
              <w:left w:w="100" w:type="dxa"/>
              <w:bottom w:w="100" w:type="dxa"/>
              <w:right w:w="100" w:type="dxa"/>
            </w:tcMar>
            <w:vAlign w:val="center"/>
          </w:tcPr>
          <w:p w:rsidR="000E4C76" w:rsidRDefault="001C6490" w14:paraId="00000141" w14:textId="77777777">
            <w:pPr>
              <w:pStyle w:val="Normal0"/>
              <w:spacing w:after="120"/>
              <w:jc w:val="center"/>
              <w:rPr>
                <w:b w:val="0"/>
                <w:sz w:val="20"/>
                <w:szCs w:val="20"/>
              </w:rPr>
            </w:pPr>
            <w:r>
              <w:rPr>
                <w:b w:val="0"/>
                <w:sz w:val="20"/>
                <w:szCs w:val="20"/>
              </w:rPr>
              <w:t>Video</w:t>
            </w:r>
          </w:p>
        </w:tc>
        <w:tc>
          <w:tcPr>
            <w:tcW w:w="2519" w:type="dxa"/>
            <w:tcMar>
              <w:top w:w="100" w:type="dxa"/>
              <w:left w:w="100" w:type="dxa"/>
              <w:bottom w:w="100" w:type="dxa"/>
              <w:right w:w="100" w:type="dxa"/>
            </w:tcMar>
          </w:tcPr>
          <w:p w:rsidR="000E4C76" w:rsidRDefault="001C6490" w14:paraId="00000142" w14:textId="77777777">
            <w:pPr>
              <w:pStyle w:val="Normal0"/>
              <w:spacing w:after="120"/>
              <w:rPr>
                <w:b w:val="0"/>
                <w:sz w:val="20"/>
                <w:szCs w:val="20"/>
              </w:rPr>
            </w:pPr>
            <w:hyperlink r:id="rId38">
              <w:r>
                <w:rPr>
                  <w:b w:val="0"/>
                  <w:color w:val="0000FF"/>
                  <w:sz w:val="20"/>
                  <w:szCs w:val="20"/>
                  <w:u w:val="single"/>
                </w:rPr>
                <w:t>https://www.youtube.com/watch?v=WO1F7QeIrlE&amp;ab_channel=UniversidadMariaAuxiliadora</w:t>
              </w:r>
            </w:hyperlink>
          </w:p>
          <w:p w:rsidR="000E4C76" w:rsidRDefault="000E4C76" w14:paraId="00000143" w14:textId="77777777">
            <w:pPr>
              <w:pStyle w:val="Normal0"/>
              <w:spacing w:after="120"/>
              <w:rPr>
                <w:b w:val="0"/>
                <w:sz w:val="20"/>
                <w:szCs w:val="20"/>
              </w:rPr>
            </w:pPr>
          </w:p>
        </w:tc>
      </w:tr>
      <w:tr w:rsidR="000E4C76" w14:paraId="261DBEC2" w14:textId="77777777">
        <w:trPr>
          <w:trHeight w:val="182"/>
        </w:trPr>
        <w:tc>
          <w:tcPr>
            <w:tcW w:w="2505" w:type="dxa"/>
            <w:vMerge/>
            <w:tcMar>
              <w:top w:w="100" w:type="dxa"/>
              <w:left w:w="100" w:type="dxa"/>
              <w:bottom w:w="100" w:type="dxa"/>
              <w:right w:w="100" w:type="dxa"/>
            </w:tcMar>
            <w:vAlign w:val="center"/>
          </w:tcPr>
          <w:p w:rsidR="000E4C76" w:rsidRDefault="000E4C76" w14:paraId="00000144" w14:textId="77777777">
            <w:pPr>
              <w:pStyle w:val="Normal0"/>
              <w:widowControl w:val="0"/>
              <w:pBdr>
                <w:top w:val="nil"/>
                <w:left w:val="nil"/>
                <w:bottom w:val="nil"/>
                <w:right w:val="nil"/>
                <w:between w:val="nil"/>
              </w:pBdr>
              <w:spacing w:line="276" w:lineRule="auto"/>
              <w:rPr>
                <w:sz w:val="20"/>
                <w:szCs w:val="20"/>
              </w:rPr>
            </w:pPr>
          </w:p>
        </w:tc>
        <w:tc>
          <w:tcPr>
            <w:tcW w:w="2535" w:type="dxa"/>
            <w:tcMar>
              <w:top w:w="100" w:type="dxa"/>
              <w:left w:w="100" w:type="dxa"/>
              <w:bottom w:w="100" w:type="dxa"/>
              <w:right w:w="100" w:type="dxa"/>
            </w:tcMar>
          </w:tcPr>
          <w:p w:rsidR="000E4C76" w:rsidRDefault="001C6490" w14:paraId="00000145" w14:textId="77777777">
            <w:pPr>
              <w:pStyle w:val="Normal0"/>
              <w:spacing w:after="120"/>
              <w:rPr>
                <w:b w:val="0"/>
                <w:sz w:val="20"/>
                <w:szCs w:val="20"/>
              </w:rPr>
            </w:pPr>
            <w:r>
              <w:rPr>
                <w:b w:val="0"/>
                <w:sz w:val="20"/>
                <w:szCs w:val="20"/>
              </w:rPr>
              <w:t xml:space="preserve">Velendia, S. [Sofia Velandia]. (2020, 27 de octubre). </w:t>
            </w:r>
            <w:r>
              <w:rPr>
                <w:b w:val="0"/>
                <w:i/>
                <w:sz w:val="20"/>
                <w:szCs w:val="20"/>
              </w:rPr>
              <w:t xml:space="preserve">Sistema de Distribución de Medicamentos en Dosis Unitaria (SDMDU) </w:t>
            </w:r>
            <w:r>
              <w:rPr>
                <w:b w:val="0"/>
                <w:sz w:val="20"/>
                <w:szCs w:val="20"/>
              </w:rPr>
              <w:t xml:space="preserve">[vídeo]. Youtube. </w:t>
            </w:r>
            <w:hyperlink r:id="rId39">
              <w:r>
                <w:rPr>
                  <w:b w:val="0"/>
                  <w:color w:val="0000FF"/>
                  <w:sz w:val="20"/>
                  <w:szCs w:val="20"/>
                  <w:u w:val="single"/>
                </w:rPr>
                <w:t>https://www.youtube.com/watch?v=</w:t>
              </w:r>
              <w:r>
                <w:rPr>
                  <w:b w:val="0"/>
                  <w:color w:val="0000FF"/>
                  <w:sz w:val="20"/>
                  <w:szCs w:val="20"/>
                  <w:u w:val="single"/>
                </w:rPr>
                <w:t>bkEgw-OciAI&amp;ab_channel=SofiaVelandia</w:t>
              </w:r>
            </w:hyperlink>
          </w:p>
        </w:tc>
        <w:tc>
          <w:tcPr>
            <w:tcW w:w="2519" w:type="dxa"/>
            <w:tcMar>
              <w:top w:w="100" w:type="dxa"/>
              <w:left w:w="100" w:type="dxa"/>
              <w:bottom w:w="100" w:type="dxa"/>
              <w:right w:w="100" w:type="dxa"/>
            </w:tcMar>
            <w:vAlign w:val="center"/>
          </w:tcPr>
          <w:p w:rsidR="000E4C76" w:rsidRDefault="001C6490" w14:paraId="00000146" w14:textId="77777777">
            <w:pPr>
              <w:pStyle w:val="Normal0"/>
              <w:spacing w:after="120"/>
              <w:jc w:val="center"/>
              <w:rPr>
                <w:b w:val="0"/>
                <w:sz w:val="20"/>
                <w:szCs w:val="20"/>
              </w:rPr>
            </w:pPr>
            <w:r>
              <w:rPr>
                <w:b w:val="0"/>
                <w:sz w:val="20"/>
                <w:szCs w:val="20"/>
              </w:rPr>
              <w:t>Video</w:t>
            </w:r>
          </w:p>
        </w:tc>
        <w:tc>
          <w:tcPr>
            <w:tcW w:w="2519" w:type="dxa"/>
            <w:tcMar>
              <w:top w:w="100" w:type="dxa"/>
              <w:left w:w="100" w:type="dxa"/>
              <w:bottom w:w="100" w:type="dxa"/>
              <w:right w:w="100" w:type="dxa"/>
            </w:tcMar>
          </w:tcPr>
          <w:p w:rsidR="000E4C76" w:rsidRDefault="001C6490" w14:paraId="00000147" w14:textId="77777777">
            <w:pPr>
              <w:pStyle w:val="Normal0"/>
              <w:spacing w:after="120"/>
              <w:rPr>
                <w:b w:val="0"/>
                <w:sz w:val="20"/>
                <w:szCs w:val="20"/>
              </w:rPr>
            </w:pPr>
            <w:hyperlink r:id="rId40">
              <w:r>
                <w:rPr>
                  <w:b w:val="0"/>
                  <w:color w:val="0000FF"/>
                  <w:sz w:val="20"/>
                  <w:szCs w:val="20"/>
                  <w:u w:val="single"/>
                </w:rPr>
                <w:t>https://www.youtube.com/watch?v=bkEgw-OciAI&amp;ab_channel=SofiaVelandia</w:t>
              </w:r>
            </w:hyperlink>
          </w:p>
        </w:tc>
      </w:tr>
      <w:tr w:rsidR="000E4C76" w14:paraId="7C3B878E" w14:textId="77777777">
        <w:trPr>
          <w:trHeight w:val="182"/>
        </w:trPr>
        <w:tc>
          <w:tcPr>
            <w:tcW w:w="2505" w:type="dxa"/>
            <w:vMerge w:val="restart"/>
            <w:tcMar>
              <w:top w:w="100" w:type="dxa"/>
              <w:left w:w="100" w:type="dxa"/>
              <w:bottom w:w="100" w:type="dxa"/>
              <w:right w:w="100" w:type="dxa"/>
            </w:tcMar>
            <w:vAlign w:val="center"/>
          </w:tcPr>
          <w:p w:rsidR="000E4C76" w:rsidRDefault="001C6490" w14:paraId="00000148" w14:textId="77777777">
            <w:pPr>
              <w:pStyle w:val="Normal0"/>
              <w:spacing w:after="120"/>
              <w:jc w:val="center"/>
              <w:rPr>
                <w:b w:val="0"/>
                <w:sz w:val="20"/>
                <w:szCs w:val="20"/>
              </w:rPr>
            </w:pPr>
            <w:r>
              <w:rPr>
                <w:b w:val="0"/>
                <w:sz w:val="20"/>
                <w:szCs w:val="20"/>
              </w:rPr>
              <w:t>Administración de medicamentos</w:t>
            </w:r>
          </w:p>
        </w:tc>
        <w:tc>
          <w:tcPr>
            <w:tcW w:w="2535" w:type="dxa"/>
            <w:tcMar>
              <w:top w:w="100" w:type="dxa"/>
              <w:left w:w="100" w:type="dxa"/>
              <w:bottom w:w="100" w:type="dxa"/>
              <w:right w:w="100" w:type="dxa"/>
            </w:tcMar>
          </w:tcPr>
          <w:p w:rsidR="000E4C76" w:rsidRDefault="001C6490" w14:paraId="00000149" w14:textId="77777777">
            <w:pPr>
              <w:pStyle w:val="Normal0"/>
              <w:spacing w:after="120"/>
              <w:rPr>
                <w:b w:val="0"/>
                <w:sz w:val="20"/>
                <w:szCs w:val="20"/>
              </w:rPr>
            </w:pPr>
            <w:r>
              <w:rPr>
                <w:b w:val="0"/>
                <w:sz w:val="20"/>
                <w:szCs w:val="20"/>
              </w:rPr>
              <w:t xml:space="preserve">Ministerio de Ambiente y Desarrollo Sostenible. (2021). </w:t>
            </w:r>
            <w:r>
              <w:rPr>
                <w:b w:val="0"/>
                <w:i/>
                <w:sz w:val="20"/>
                <w:szCs w:val="20"/>
              </w:rPr>
              <w:t>Programas posconsumo</w:t>
            </w:r>
            <w:r>
              <w:rPr>
                <w:b w:val="0"/>
                <w:sz w:val="20"/>
                <w:szCs w:val="20"/>
              </w:rPr>
              <w:t xml:space="preserve">. </w:t>
            </w:r>
            <w:hyperlink r:id="rId41">
              <w:r>
                <w:rPr>
                  <w:b w:val="0"/>
                  <w:color w:val="0000FF"/>
                  <w:sz w:val="20"/>
                  <w:szCs w:val="20"/>
                  <w:u w:val="single"/>
                </w:rPr>
                <w:t>https://www.minambiente.gov.co/index.php/component/content/article/28-plantilla-asuntos-ambientales-y-sectorial-y-urbana</w:t>
              </w:r>
            </w:hyperlink>
          </w:p>
          <w:p w:rsidR="000E4C76" w:rsidRDefault="000E4C76" w14:paraId="0000014A" w14:textId="77777777">
            <w:pPr>
              <w:pStyle w:val="Normal0"/>
              <w:spacing w:after="120"/>
              <w:rPr>
                <w:b w:val="0"/>
                <w:sz w:val="20"/>
                <w:szCs w:val="20"/>
              </w:rPr>
            </w:pPr>
          </w:p>
        </w:tc>
        <w:tc>
          <w:tcPr>
            <w:tcW w:w="2519" w:type="dxa"/>
            <w:tcMar>
              <w:top w:w="100" w:type="dxa"/>
              <w:left w:w="100" w:type="dxa"/>
              <w:bottom w:w="100" w:type="dxa"/>
              <w:right w:w="100" w:type="dxa"/>
            </w:tcMar>
            <w:vAlign w:val="center"/>
          </w:tcPr>
          <w:p w:rsidR="000E4C76" w:rsidRDefault="001C6490" w14:paraId="0000014B" w14:textId="77777777">
            <w:pPr>
              <w:pStyle w:val="Normal0"/>
              <w:spacing w:after="120"/>
              <w:jc w:val="center"/>
              <w:rPr>
                <w:b w:val="0"/>
                <w:sz w:val="20"/>
                <w:szCs w:val="20"/>
              </w:rPr>
            </w:pPr>
            <w:r>
              <w:rPr>
                <w:b w:val="0"/>
                <w:sz w:val="20"/>
                <w:szCs w:val="20"/>
              </w:rPr>
              <w:t>Documento</w:t>
            </w:r>
          </w:p>
        </w:tc>
        <w:tc>
          <w:tcPr>
            <w:tcW w:w="2519" w:type="dxa"/>
            <w:tcMar>
              <w:top w:w="100" w:type="dxa"/>
              <w:left w:w="100" w:type="dxa"/>
              <w:bottom w:w="100" w:type="dxa"/>
              <w:right w:w="100" w:type="dxa"/>
            </w:tcMar>
          </w:tcPr>
          <w:p w:rsidR="000E4C76" w:rsidRDefault="001C6490" w14:paraId="0000014C" w14:textId="77777777">
            <w:pPr>
              <w:pStyle w:val="Normal0"/>
              <w:spacing w:after="120"/>
              <w:rPr>
                <w:b w:val="0"/>
                <w:sz w:val="20"/>
                <w:szCs w:val="20"/>
              </w:rPr>
            </w:pPr>
            <w:hyperlink r:id="rId42">
              <w:r>
                <w:rPr>
                  <w:b w:val="0"/>
                  <w:color w:val="0000FF"/>
                  <w:sz w:val="20"/>
                  <w:szCs w:val="20"/>
                  <w:u w:val="single"/>
                </w:rPr>
                <w:t>https://www.minambiente.gov.co/index.php/component/content/article/28-p</w:t>
              </w:r>
              <w:r>
                <w:rPr>
                  <w:b w:val="0"/>
                  <w:color w:val="0000FF"/>
                  <w:sz w:val="20"/>
                  <w:szCs w:val="20"/>
                  <w:u w:val="single"/>
                </w:rPr>
                <w:t>lantilla-asuntos-ambientales-y-sectorial-y-urbana</w:t>
              </w:r>
            </w:hyperlink>
          </w:p>
          <w:p w:rsidR="000E4C76" w:rsidRDefault="000E4C76" w14:paraId="0000014D" w14:textId="77777777">
            <w:pPr>
              <w:pStyle w:val="Normal0"/>
              <w:spacing w:after="120"/>
              <w:rPr>
                <w:b w:val="0"/>
                <w:sz w:val="20"/>
                <w:szCs w:val="20"/>
              </w:rPr>
            </w:pPr>
          </w:p>
        </w:tc>
      </w:tr>
      <w:tr w:rsidR="000E4C76" w14:paraId="0D218CA3" w14:textId="77777777">
        <w:trPr>
          <w:trHeight w:val="182"/>
        </w:trPr>
        <w:tc>
          <w:tcPr>
            <w:tcW w:w="2505" w:type="dxa"/>
            <w:vMerge/>
            <w:tcMar>
              <w:top w:w="100" w:type="dxa"/>
              <w:left w:w="100" w:type="dxa"/>
              <w:bottom w:w="100" w:type="dxa"/>
              <w:right w:w="100" w:type="dxa"/>
            </w:tcMar>
            <w:vAlign w:val="center"/>
          </w:tcPr>
          <w:p w:rsidR="000E4C76" w:rsidRDefault="000E4C76" w14:paraId="0000014E" w14:textId="77777777">
            <w:pPr>
              <w:pStyle w:val="Normal0"/>
              <w:widowControl w:val="0"/>
              <w:pBdr>
                <w:top w:val="nil"/>
                <w:left w:val="nil"/>
                <w:bottom w:val="nil"/>
                <w:right w:val="nil"/>
                <w:between w:val="nil"/>
              </w:pBdr>
              <w:spacing w:line="276" w:lineRule="auto"/>
              <w:rPr>
                <w:sz w:val="20"/>
                <w:szCs w:val="20"/>
              </w:rPr>
            </w:pPr>
          </w:p>
        </w:tc>
        <w:tc>
          <w:tcPr>
            <w:tcW w:w="2535" w:type="dxa"/>
            <w:tcMar>
              <w:top w:w="100" w:type="dxa"/>
              <w:left w:w="100" w:type="dxa"/>
              <w:bottom w:w="100" w:type="dxa"/>
              <w:right w:w="100" w:type="dxa"/>
            </w:tcMar>
          </w:tcPr>
          <w:p w:rsidR="000E4C76" w:rsidRDefault="001C6490" w14:paraId="0000014F" w14:textId="77777777">
            <w:pPr>
              <w:pStyle w:val="Normal0"/>
              <w:spacing w:after="120"/>
              <w:rPr>
                <w:b w:val="0"/>
                <w:sz w:val="20"/>
                <w:szCs w:val="20"/>
              </w:rPr>
            </w:pPr>
            <w:r>
              <w:rPr>
                <w:b w:val="0"/>
                <w:sz w:val="20"/>
                <w:szCs w:val="20"/>
              </w:rPr>
              <w:t xml:space="preserve">Ramos y Olivares. (2010). </w:t>
            </w:r>
            <w:r>
              <w:rPr>
                <w:b w:val="0"/>
                <w:i/>
                <w:sz w:val="20"/>
                <w:szCs w:val="20"/>
              </w:rPr>
              <w:t>Uso racional de medicamentos: una tarea de todos</w:t>
            </w:r>
            <w:r>
              <w:rPr>
                <w:b w:val="0"/>
                <w:sz w:val="20"/>
                <w:szCs w:val="20"/>
              </w:rPr>
              <w:t xml:space="preserve">. </w:t>
            </w:r>
            <w:hyperlink r:id="rId43">
              <w:r>
                <w:rPr>
                  <w:b w:val="0"/>
                  <w:color w:val="0000FF"/>
                  <w:sz w:val="20"/>
                  <w:szCs w:val="20"/>
                  <w:u w:val="single"/>
                </w:rPr>
                <w:t>https://www.minsal.cl/portal/url/item/8da19e5eac7b8164e04001011e012993.pdf</w:t>
              </w:r>
            </w:hyperlink>
          </w:p>
        </w:tc>
        <w:tc>
          <w:tcPr>
            <w:tcW w:w="2519" w:type="dxa"/>
            <w:tcMar>
              <w:top w:w="100" w:type="dxa"/>
              <w:left w:w="100" w:type="dxa"/>
              <w:bottom w:w="100" w:type="dxa"/>
              <w:right w:w="100" w:type="dxa"/>
            </w:tcMar>
            <w:vAlign w:val="center"/>
          </w:tcPr>
          <w:p w:rsidR="000E4C76" w:rsidRDefault="001C6490" w14:paraId="00000150" w14:textId="77777777">
            <w:pPr>
              <w:pStyle w:val="Normal0"/>
              <w:spacing w:after="120"/>
              <w:jc w:val="center"/>
              <w:rPr>
                <w:b w:val="0"/>
                <w:sz w:val="20"/>
                <w:szCs w:val="20"/>
              </w:rPr>
            </w:pPr>
            <w:r>
              <w:rPr>
                <w:b w:val="0"/>
                <w:sz w:val="20"/>
                <w:szCs w:val="20"/>
              </w:rPr>
              <w:t>Documento</w:t>
            </w:r>
          </w:p>
        </w:tc>
        <w:tc>
          <w:tcPr>
            <w:tcW w:w="2519" w:type="dxa"/>
            <w:tcMar>
              <w:top w:w="100" w:type="dxa"/>
              <w:left w:w="100" w:type="dxa"/>
              <w:bottom w:w="100" w:type="dxa"/>
              <w:right w:w="100" w:type="dxa"/>
            </w:tcMar>
          </w:tcPr>
          <w:p w:rsidR="000E4C76" w:rsidRDefault="001C6490" w14:paraId="00000151" w14:textId="77777777">
            <w:pPr>
              <w:pStyle w:val="Normal0"/>
              <w:spacing w:after="120"/>
              <w:rPr>
                <w:b w:val="0"/>
                <w:sz w:val="20"/>
                <w:szCs w:val="20"/>
              </w:rPr>
            </w:pPr>
            <w:hyperlink r:id="rId44">
              <w:r>
                <w:rPr>
                  <w:b w:val="0"/>
                  <w:color w:val="0000FF"/>
                  <w:sz w:val="20"/>
                  <w:szCs w:val="20"/>
                  <w:u w:val="single"/>
                </w:rPr>
                <w:t>https://www.minsal.cl/portal/url/item/8da19e5eac7b8164e04001011e012993.pdf</w:t>
              </w:r>
            </w:hyperlink>
          </w:p>
          <w:p w:rsidR="000E4C76" w:rsidRDefault="000E4C76" w14:paraId="00000152" w14:textId="77777777">
            <w:pPr>
              <w:pStyle w:val="Normal0"/>
              <w:spacing w:after="120"/>
              <w:rPr>
                <w:b w:val="0"/>
                <w:sz w:val="20"/>
                <w:szCs w:val="20"/>
              </w:rPr>
            </w:pPr>
          </w:p>
        </w:tc>
      </w:tr>
    </w:tbl>
    <w:p w:rsidR="000E4C76" w:rsidRDefault="000E4C76" w14:paraId="00000153" w14:textId="77777777">
      <w:pPr>
        <w:pStyle w:val="Normal0"/>
        <w:spacing w:after="120"/>
        <w:rPr>
          <w:b/>
          <w:sz w:val="20"/>
          <w:szCs w:val="20"/>
        </w:rPr>
      </w:pPr>
    </w:p>
    <w:p w:rsidR="000E4C76" w:rsidRDefault="000E4C76" w14:paraId="00000154" w14:textId="77777777">
      <w:pPr>
        <w:pStyle w:val="Normal0"/>
        <w:spacing w:after="120"/>
        <w:rPr>
          <w:b/>
          <w:sz w:val="20"/>
          <w:szCs w:val="20"/>
        </w:rPr>
      </w:pPr>
    </w:p>
    <w:p w:rsidR="000E4C76" w:rsidRDefault="000E4C76" w14:paraId="00000155" w14:textId="77777777">
      <w:pPr>
        <w:pStyle w:val="Normal0"/>
        <w:spacing w:after="120"/>
        <w:rPr>
          <w:b/>
          <w:sz w:val="20"/>
          <w:szCs w:val="20"/>
        </w:rPr>
      </w:pPr>
    </w:p>
    <w:p w:rsidR="000E4C76" w:rsidRDefault="000E4C76" w14:paraId="00000156" w14:textId="77777777">
      <w:pPr>
        <w:pStyle w:val="Normal0"/>
        <w:spacing w:after="120"/>
        <w:rPr>
          <w:b/>
          <w:sz w:val="20"/>
          <w:szCs w:val="20"/>
        </w:rPr>
      </w:pPr>
    </w:p>
    <w:p w:rsidR="000E4C76" w:rsidRDefault="000E4C76" w14:paraId="00000157" w14:textId="77777777">
      <w:pPr>
        <w:pStyle w:val="Normal0"/>
        <w:spacing w:after="120"/>
        <w:rPr>
          <w:b/>
          <w:sz w:val="20"/>
          <w:szCs w:val="20"/>
        </w:rPr>
      </w:pPr>
    </w:p>
    <w:p w:rsidR="000E4C76" w:rsidRDefault="000E4C76" w14:paraId="00000158" w14:textId="77777777">
      <w:pPr>
        <w:pStyle w:val="Normal0"/>
        <w:spacing w:after="120"/>
        <w:rPr>
          <w:b/>
          <w:sz w:val="20"/>
          <w:szCs w:val="20"/>
        </w:rPr>
      </w:pPr>
    </w:p>
    <w:p w:rsidR="000E4C76" w:rsidRDefault="000E4C76" w14:paraId="00000159" w14:textId="77777777">
      <w:pPr>
        <w:pStyle w:val="Normal0"/>
        <w:spacing w:after="120"/>
        <w:rPr>
          <w:b/>
          <w:sz w:val="20"/>
          <w:szCs w:val="20"/>
        </w:rPr>
      </w:pPr>
    </w:p>
    <w:p w:rsidR="000E4C76" w:rsidRDefault="001C6490" w14:paraId="0000015A" w14:textId="77777777">
      <w:pPr>
        <w:pStyle w:val="Normal0"/>
        <w:numPr>
          <w:ilvl w:val="0"/>
          <w:numId w:val="13"/>
        </w:numPr>
        <w:pBdr>
          <w:top w:val="nil"/>
          <w:left w:val="nil"/>
          <w:bottom w:val="nil"/>
          <w:right w:val="nil"/>
          <w:between w:val="nil"/>
        </w:pBdr>
        <w:spacing w:after="120"/>
        <w:ind w:left="284" w:hanging="284"/>
        <w:jc w:val="both"/>
        <w:rPr>
          <w:b/>
          <w:color w:val="000000"/>
          <w:sz w:val="20"/>
          <w:szCs w:val="20"/>
        </w:rPr>
      </w:pPr>
      <w:r>
        <w:rPr>
          <w:b/>
          <w:color w:val="000000"/>
          <w:sz w:val="20"/>
          <w:szCs w:val="20"/>
        </w:rPr>
        <w:t>GLOSARIO</w:t>
      </w:r>
    </w:p>
    <w:tbl>
      <w:tblPr>
        <w:tblStyle w:val="af3"/>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0E4C76" w:rsidTr="43B91CDB" w14:paraId="4A65FD8B" w14:textId="77777777">
        <w:trPr>
          <w:trHeight w:val="214"/>
        </w:trPr>
        <w:tc>
          <w:tcPr>
            <w:tcW w:w="2122" w:type="dxa"/>
            <w:shd w:val="clear" w:color="auto" w:fill="auto"/>
            <w:tcMar>
              <w:top w:w="100" w:type="dxa"/>
              <w:left w:w="100" w:type="dxa"/>
              <w:bottom w:w="100" w:type="dxa"/>
              <w:right w:w="100" w:type="dxa"/>
            </w:tcMar>
          </w:tcPr>
          <w:p w:rsidR="000E4C76" w:rsidRDefault="001C6490" w14:paraId="0000015B" w14:textId="77777777">
            <w:pPr>
              <w:pStyle w:val="Normal0"/>
              <w:spacing w:after="120"/>
              <w:jc w:val="center"/>
              <w:rPr>
                <w:color w:val="000000"/>
                <w:sz w:val="20"/>
                <w:szCs w:val="20"/>
              </w:rPr>
            </w:pPr>
            <w:r>
              <w:rPr>
                <w:sz w:val="20"/>
                <w:szCs w:val="20"/>
              </w:rPr>
              <w:t>TÉRMINO</w:t>
            </w:r>
          </w:p>
        </w:tc>
        <w:tc>
          <w:tcPr>
            <w:tcW w:w="7840" w:type="dxa"/>
            <w:shd w:val="clear" w:color="auto" w:fill="auto"/>
            <w:tcMar>
              <w:top w:w="100" w:type="dxa"/>
              <w:left w:w="100" w:type="dxa"/>
              <w:bottom w:w="100" w:type="dxa"/>
              <w:right w:w="100" w:type="dxa"/>
            </w:tcMar>
          </w:tcPr>
          <w:p w:rsidR="000E4C76" w:rsidRDefault="001C6490" w14:paraId="0000015C" w14:textId="77777777">
            <w:pPr>
              <w:pStyle w:val="Normal0"/>
              <w:spacing w:after="120"/>
              <w:jc w:val="center"/>
              <w:rPr>
                <w:color w:val="000000"/>
                <w:sz w:val="20"/>
                <w:szCs w:val="20"/>
              </w:rPr>
            </w:pPr>
            <w:r>
              <w:rPr>
                <w:color w:val="000000"/>
                <w:sz w:val="20"/>
                <w:szCs w:val="20"/>
              </w:rPr>
              <w:t>SIGNIFICADO</w:t>
            </w:r>
          </w:p>
        </w:tc>
      </w:tr>
      <w:tr w:rsidR="000E4C76" w:rsidTr="43B91CDB" w14:paraId="74D7873B" w14:textId="77777777">
        <w:trPr>
          <w:trHeight w:val="214"/>
        </w:trPr>
        <w:tc>
          <w:tcPr>
            <w:tcW w:w="2122" w:type="dxa"/>
            <w:shd w:val="clear" w:color="auto" w:fill="auto"/>
            <w:tcMar>
              <w:top w:w="100" w:type="dxa"/>
              <w:left w:w="100" w:type="dxa"/>
              <w:bottom w:w="100" w:type="dxa"/>
              <w:right w:w="100" w:type="dxa"/>
            </w:tcMar>
            <w:vAlign w:val="center"/>
          </w:tcPr>
          <w:p w:rsidR="000E4C76" w:rsidRDefault="001C6490" w14:paraId="0000015D" w14:textId="1D38A594">
            <w:pPr>
              <w:pStyle w:val="Normal0"/>
              <w:spacing w:after="120"/>
              <w:rPr>
                <w:sz w:val="20"/>
                <w:szCs w:val="20"/>
              </w:rPr>
            </w:pPr>
            <w:r w:rsidRPr="43B91CDB" w:rsidR="001C6490">
              <w:rPr>
                <w:sz w:val="20"/>
                <w:szCs w:val="20"/>
              </w:rPr>
              <w:t>Acuoso</w:t>
            </w:r>
            <w:r w:rsidRPr="43B91CDB" w:rsidR="7994D2DE">
              <w:rPr>
                <w:sz w:val="20"/>
                <w:szCs w:val="20"/>
              </w:rPr>
              <w:t>:</w:t>
            </w:r>
          </w:p>
        </w:tc>
        <w:tc>
          <w:tcPr>
            <w:tcW w:w="7840" w:type="dxa"/>
            <w:shd w:val="clear" w:color="auto" w:fill="auto"/>
            <w:tcMar>
              <w:top w:w="100" w:type="dxa"/>
              <w:left w:w="100" w:type="dxa"/>
              <w:bottom w:w="100" w:type="dxa"/>
              <w:right w:w="100" w:type="dxa"/>
            </w:tcMar>
            <w:vAlign w:val="center"/>
          </w:tcPr>
          <w:p w:rsidR="000E4C76" w:rsidRDefault="001C6490" w14:paraId="0000015E" w14:textId="3E04EB44">
            <w:pPr>
              <w:pStyle w:val="Normal0"/>
              <w:spacing w:after="120"/>
              <w:rPr>
                <w:b w:val="0"/>
                <w:bCs w:val="0"/>
                <w:color w:val="000000"/>
                <w:sz w:val="20"/>
                <w:szCs w:val="20"/>
              </w:rPr>
            </w:pPr>
            <w:r w:rsidRPr="43B91CDB" w:rsidR="7994D2DE">
              <w:rPr>
                <w:b w:val="0"/>
                <w:bCs w:val="0"/>
                <w:color w:val="202124"/>
                <w:sz w:val="20"/>
                <w:szCs w:val="20"/>
                <w:highlight w:val="white"/>
              </w:rPr>
              <w:t>q</w:t>
            </w:r>
            <w:r w:rsidRPr="43B91CDB" w:rsidR="001C6490">
              <w:rPr>
                <w:b w:val="0"/>
                <w:bCs w:val="0"/>
                <w:color w:val="202124"/>
                <w:sz w:val="20"/>
                <w:szCs w:val="20"/>
                <w:highlight w:val="white"/>
              </w:rPr>
              <w:t>ue es parecido al agua o que posee alguna de sus características.</w:t>
            </w:r>
          </w:p>
        </w:tc>
      </w:tr>
      <w:tr w:rsidR="000E4C76" w:rsidTr="43B91CDB" w14:paraId="4C6967C2" w14:textId="77777777">
        <w:trPr>
          <w:trHeight w:val="214"/>
        </w:trPr>
        <w:tc>
          <w:tcPr>
            <w:tcW w:w="2122" w:type="dxa"/>
            <w:shd w:val="clear" w:color="auto" w:fill="auto"/>
            <w:tcMar>
              <w:top w:w="100" w:type="dxa"/>
              <w:left w:w="100" w:type="dxa"/>
              <w:bottom w:w="100" w:type="dxa"/>
              <w:right w:w="100" w:type="dxa"/>
            </w:tcMar>
            <w:vAlign w:val="center"/>
          </w:tcPr>
          <w:p w:rsidR="000E4C76" w:rsidRDefault="001C6490" w14:paraId="0000015F" w14:textId="1863D4BE">
            <w:pPr>
              <w:pStyle w:val="Normal0"/>
              <w:spacing w:after="120"/>
              <w:rPr>
                <w:sz w:val="20"/>
                <w:szCs w:val="20"/>
              </w:rPr>
            </w:pPr>
            <w:r w:rsidRPr="43B91CDB" w:rsidR="001C6490">
              <w:rPr>
                <w:color w:val="000000" w:themeColor="text1" w:themeTint="FF" w:themeShade="FF"/>
                <w:sz w:val="20"/>
                <w:szCs w:val="20"/>
              </w:rPr>
              <w:t>Adherencia</w:t>
            </w:r>
            <w:r w:rsidRPr="43B91CDB" w:rsidR="707721DE">
              <w:rPr>
                <w:color w:val="000000" w:themeColor="text1" w:themeTint="FF" w:themeShade="FF"/>
                <w:sz w:val="20"/>
                <w:szCs w:val="20"/>
              </w:rPr>
              <w:t>:</w:t>
            </w:r>
          </w:p>
        </w:tc>
        <w:tc>
          <w:tcPr>
            <w:tcW w:w="7840" w:type="dxa"/>
            <w:shd w:val="clear" w:color="auto" w:fill="auto"/>
            <w:tcMar>
              <w:top w:w="100" w:type="dxa"/>
              <w:left w:w="100" w:type="dxa"/>
              <w:bottom w:w="100" w:type="dxa"/>
              <w:right w:w="100" w:type="dxa"/>
            </w:tcMar>
            <w:vAlign w:val="center"/>
          </w:tcPr>
          <w:p w:rsidR="000E4C76" w:rsidRDefault="001C6490" w14:paraId="00000160" w14:textId="08DD069A">
            <w:pPr>
              <w:pStyle w:val="Normal0"/>
              <w:spacing w:after="120"/>
              <w:rPr>
                <w:b w:val="0"/>
                <w:bCs w:val="0"/>
                <w:color w:val="202124"/>
                <w:sz w:val="20"/>
                <w:szCs w:val="20"/>
              </w:rPr>
            </w:pPr>
            <w:r w:rsidRPr="43B91CDB" w:rsidR="001C6490">
              <w:rPr>
                <w:b w:val="0"/>
                <w:bCs w:val="0"/>
                <w:color w:val="202124"/>
                <w:sz w:val="20"/>
                <w:szCs w:val="20"/>
                <w:highlight w:val="white"/>
              </w:rPr>
              <w:t xml:space="preserve">(adherirse) </w:t>
            </w:r>
            <w:r w:rsidRPr="43B91CDB" w:rsidR="2602D559">
              <w:rPr>
                <w:b w:val="0"/>
                <w:bCs w:val="0"/>
                <w:color w:val="202124"/>
                <w:sz w:val="20"/>
                <w:szCs w:val="20"/>
                <w:highlight w:val="white"/>
              </w:rPr>
              <w:t>m</w:t>
            </w:r>
            <w:r w:rsidRPr="43B91CDB" w:rsidR="001C6490">
              <w:rPr>
                <w:b w:val="0"/>
                <w:bCs w:val="0"/>
                <w:color w:val="202124"/>
                <w:sz w:val="20"/>
                <w:szCs w:val="20"/>
              </w:rPr>
              <w:t>ostrar a una persona su conformidad con las ideas o las opiniones de otro.</w:t>
            </w:r>
          </w:p>
        </w:tc>
      </w:tr>
      <w:tr w:rsidR="000E4C76" w:rsidTr="43B91CDB" w14:paraId="7A885E66" w14:textId="77777777">
        <w:trPr>
          <w:trHeight w:val="214"/>
        </w:trPr>
        <w:tc>
          <w:tcPr>
            <w:tcW w:w="2122" w:type="dxa"/>
            <w:shd w:val="clear" w:color="auto" w:fill="auto"/>
            <w:tcMar>
              <w:top w:w="100" w:type="dxa"/>
              <w:left w:w="100" w:type="dxa"/>
              <w:bottom w:w="100" w:type="dxa"/>
              <w:right w:w="100" w:type="dxa"/>
            </w:tcMar>
            <w:vAlign w:val="center"/>
          </w:tcPr>
          <w:p w:rsidR="000E4C76" w:rsidRDefault="001C6490" w14:paraId="00000161" w14:textId="00521DB8">
            <w:pPr>
              <w:pStyle w:val="Normal0"/>
              <w:spacing w:after="120"/>
              <w:rPr>
                <w:color w:val="000000"/>
                <w:sz w:val="20"/>
                <w:szCs w:val="20"/>
              </w:rPr>
            </w:pPr>
            <w:r w:rsidRPr="43B91CDB" w:rsidR="001C6490">
              <w:rPr>
                <w:color w:val="000000" w:themeColor="text1" w:themeTint="FF" w:themeShade="FF"/>
                <w:sz w:val="20"/>
                <w:szCs w:val="20"/>
              </w:rPr>
              <w:t>Aparcamiento</w:t>
            </w:r>
            <w:r w:rsidRPr="43B91CDB" w:rsidR="43E9F6A1">
              <w:rPr>
                <w:color w:val="000000" w:themeColor="text1" w:themeTint="FF" w:themeShade="FF"/>
                <w:sz w:val="20"/>
                <w:szCs w:val="20"/>
              </w:rPr>
              <w:t>:</w:t>
            </w:r>
          </w:p>
        </w:tc>
        <w:tc>
          <w:tcPr>
            <w:tcW w:w="7840" w:type="dxa"/>
            <w:shd w:val="clear" w:color="auto" w:fill="auto"/>
            <w:tcMar>
              <w:top w:w="100" w:type="dxa"/>
              <w:left w:w="100" w:type="dxa"/>
              <w:bottom w:w="100" w:type="dxa"/>
              <w:right w:w="100" w:type="dxa"/>
            </w:tcMar>
            <w:vAlign w:val="center"/>
          </w:tcPr>
          <w:p w:rsidR="000E4C76" w:rsidRDefault="001C6490" w14:paraId="00000162" w14:textId="1B294F14">
            <w:pPr>
              <w:pStyle w:val="Normal0"/>
              <w:spacing w:after="120"/>
              <w:rPr>
                <w:b w:val="0"/>
                <w:bCs w:val="0"/>
                <w:color w:val="000000"/>
                <w:sz w:val="20"/>
                <w:szCs w:val="20"/>
              </w:rPr>
            </w:pPr>
            <w:r w:rsidRPr="43B91CDB" w:rsidR="43E9F6A1">
              <w:rPr>
                <w:b w:val="0"/>
                <w:bCs w:val="0"/>
                <w:color w:val="202124"/>
                <w:sz w:val="20"/>
                <w:szCs w:val="20"/>
                <w:highlight w:val="white"/>
              </w:rPr>
              <w:t>d</w:t>
            </w:r>
            <w:r w:rsidRPr="43B91CDB" w:rsidR="001C6490">
              <w:rPr>
                <w:b w:val="0"/>
                <w:bCs w:val="0"/>
                <w:color w:val="202124"/>
                <w:sz w:val="20"/>
                <w:szCs w:val="20"/>
                <w:highlight w:val="white"/>
              </w:rPr>
              <w:t>etener un vehículo colocándolo en un lugar destinado para ello durante cierto tiempo.</w:t>
            </w:r>
          </w:p>
        </w:tc>
      </w:tr>
      <w:tr w:rsidR="000E4C76" w:rsidTr="43B91CDB" w14:paraId="1415CBE9" w14:textId="77777777">
        <w:trPr>
          <w:trHeight w:val="565"/>
        </w:trPr>
        <w:tc>
          <w:tcPr>
            <w:tcW w:w="2122" w:type="dxa"/>
            <w:shd w:val="clear" w:color="auto" w:fill="auto"/>
            <w:tcMar>
              <w:top w:w="100" w:type="dxa"/>
              <w:left w:w="100" w:type="dxa"/>
              <w:bottom w:w="100" w:type="dxa"/>
              <w:right w:w="100" w:type="dxa"/>
            </w:tcMar>
            <w:vAlign w:val="center"/>
          </w:tcPr>
          <w:p w:rsidR="000E4C76" w:rsidRDefault="001C6490" w14:paraId="00000163" w14:textId="652246C0">
            <w:pPr>
              <w:pStyle w:val="Normal0"/>
              <w:spacing w:after="120"/>
              <w:rPr>
                <w:color w:val="000000"/>
                <w:sz w:val="20"/>
                <w:szCs w:val="20"/>
              </w:rPr>
            </w:pPr>
            <w:r w:rsidRPr="43B91CDB" w:rsidR="001C6490">
              <w:rPr>
                <w:color w:val="000000" w:themeColor="text1" w:themeTint="FF" w:themeShade="FF"/>
                <w:sz w:val="20"/>
                <w:szCs w:val="20"/>
              </w:rPr>
              <w:t>Carro de reanimación</w:t>
            </w:r>
            <w:r w:rsidRPr="43B91CDB" w:rsidR="7288091D">
              <w:rPr>
                <w:color w:val="000000" w:themeColor="text1" w:themeTint="FF" w:themeShade="FF"/>
                <w:sz w:val="20"/>
                <w:szCs w:val="20"/>
              </w:rPr>
              <w:t>:</w:t>
            </w:r>
          </w:p>
        </w:tc>
        <w:tc>
          <w:tcPr>
            <w:tcW w:w="7840" w:type="dxa"/>
            <w:shd w:val="clear" w:color="auto" w:fill="auto"/>
            <w:tcMar>
              <w:top w:w="100" w:type="dxa"/>
              <w:left w:w="100" w:type="dxa"/>
              <w:bottom w:w="100" w:type="dxa"/>
              <w:right w:w="100" w:type="dxa"/>
            </w:tcMar>
            <w:vAlign w:val="center"/>
          </w:tcPr>
          <w:p w:rsidR="000E4C76" w:rsidRDefault="001C6490" w14:paraId="00000164" w14:textId="7AC485A2">
            <w:pPr>
              <w:pStyle w:val="Normal0"/>
              <w:spacing w:after="120"/>
              <w:rPr>
                <w:b w:val="0"/>
                <w:bCs w:val="0"/>
                <w:color w:val="000000"/>
                <w:sz w:val="20"/>
                <w:szCs w:val="20"/>
              </w:rPr>
            </w:pPr>
            <w:r w:rsidRPr="43B91CDB" w:rsidR="7288091D">
              <w:rPr>
                <w:b w:val="0"/>
                <w:bCs w:val="0"/>
                <w:color w:val="202124"/>
                <w:sz w:val="20"/>
                <w:szCs w:val="20"/>
                <w:highlight w:val="white"/>
              </w:rPr>
              <w:t>e</w:t>
            </w:r>
            <w:r w:rsidRPr="43B91CDB" w:rsidR="001C6490">
              <w:rPr>
                <w:b w:val="0"/>
                <w:bCs w:val="0"/>
                <w:color w:val="202124"/>
                <w:sz w:val="20"/>
                <w:szCs w:val="20"/>
                <w:highlight w:val="white"/>
              </w:rPr>
              <w:t>s una unidad móvil dedicada a la resucitación cardiopulmonar (CPR).</w:t>
            </w:r>
          </w:p>
        </w:tc>
      </w:tr>
      <w:tr w:rsidR="000E4C76" w:rsidTr="43B91CDB" w14:paraId="4CB73801" w14:textId="77777777">
        <w:trPr>
          <w:trHeight w:val="214"/>
        </w:trPr>
        <w:tc>
          <w:tcPr>
            <w:tcW w:w="2122" w:type="dxa"/>
            <w:shd w:val="clear" w:color="auto" w:fill="auto"/>
            <w:tcMar>
              <w:top w:w="100" w:type="dxa"/>
              <w:left w:w="100" w:type="dxa"/>
              <w:bottom w:w="100" w:type="dxa"/>
              <w:right w:w="100" w:type="dxa"/>
            </w:tcMar>
            <w:vAlign w:val="center"/>
          </w:tcPr>
          <w:p w:rsidR="000E4C76" w:rsidRDefault="001C6490" w14:paraId="00000165" w14:textId="18E4511B">
            <w:pPr>
              <w:pStyle w:val="Normal0"/>
              <w:spacing w:after="120"/>
              <w:rPr>
                <w:color w:val="000000"/>
                <w:sz w:val="20"/>
                <w:szCs w:val="20"/>
              </w:rPr>
            </w:pPr>
            <w:r w:rsidRPr="43B91CDB" w:rsidR="001C6490">
              <w:rPr>
                <w:color w:val="000000" w:themeColor="text1" w:themeTint="FF" w:themeShade="FF"/>
                <w:sz w:val="20"/>
                <w:szCs w:val="20"/>
              </w:rPr>
              <w:t>Farmacia satélite</w:t>
            </w:r>
            <w:r w:rsidRPr="43B91CDB" w:rsidR="0885CA08">
              <w:rPr>
                <w:color w:val="000000" w:themeColor="text1" w:themeTint="FF" w:themeShade="FF"/>
                <w:sz w:val="20"/>
                <w:szCs w:val="20"/>
              </w:rPr>
              <w:t>:</w:t>
            </w:r>
          </w:p>
        </w:tc>
        <w:tc>
          <w:tcPr>
            <w:tcW w:w="7840" w:type="dxa"/>
            <w:shd w:val="clear" w:color="auto" w:fill="auto"/>
            <w:tcMar>
              <w:top w:w="100" w:type="dxa"/>
              <w:left w:w="100" w:type="dxa"/>
              <w:bottom w:w="100" w:type="dxa"/>
              <w:right w:w="100" w:type="dxa"/>
            </w:tcMar>
            <w:vAlign w:val="center"/>
          </w:tcPr>
          <w:p w:rsidR="000E4C76" w:rsidRDefault="001C6490" w14:paraId="00000166" w14:textId="2261F85B">
            <w:pPr>
              <w:pStyle w:val="Normal0"/>
              <w:spacing w:after="120"/>
              <w:rPr>
                <w:b w:val="0"/>
                <w:bCs w:val="0"/>
                <w:color w:val="000000"/>
                <w:sz w:val="20"/>
                <w:szCs w:val="20"/>
              </w:rPr>
            </w:pPr>
            <w:r w:rsidRPr="43B91CDB" w:rsidR="0885CA08">
              <w:rPr>
                <w:b w:val="0"/>
                <w:bCs w:val="0"/>
                <w:color w:val="202124"/>
                <w:sz w:val="20"/>
                <w:szCs w:val="20"/>
                <w:highlight w:val="white"/>
              </w:rPr>
              <w:t>s</w:t>
            </w:r>
            <w:r w:rsidRPr="43B91CDB" w:rsidR="001C6490">
              <w:rPr>
                <w:b w:val="0"/>
                <w:bCs w:val="0"/>
                <w:color w:val="202124"/>
                <w:sz w:val="20"/>
                <w:szCs w:val="20"/>
                <w:highlight w:val="white"/>
              </w:rPr>
              <w:t>on pequeñas farmacias que están ubicadas en diferentes áreas de atención dentro de los hospitales</w:t>
            </w:r>
          </w:p>
        </w:tc>
      </w:tr>
      <w:tr w:rsidR="000E4C76" w:rsidTr="43B91CDB" w14:paraId="1355AE6B" w14:textId="77777777">
        <w:trPr>
          <w:trHeight w:val="214"/>
        </w:trPr>
        <w:tc>
          <w:tcPr>
            <w:tcW w:w="2122" w:type="dxa"/>
            <w:shd w:val="clear" w:color="auto" w:fill="auto"/>
            <w:tcMar>
              <w:top w:w="100" w:type="dxa"/>
              <w:left w:w="100" w:type="dxa"/>
              <w:bottom w:w="100" w:type="dxa"/>
              <w:right w:w="100" w:type="dxa"/>
            </w:tcMar>
            <w:vAlign w:val="center"/>
          </w:tcPr>
          <w:p w:rsidR="000E4C76" w:rsidRDefault="001C6490" w14:paraId="00000167" w14:textId="2B7F88DC">
            <w:pPr>
              <w:pStyle w:val="Normal0"/>
              <w:spacing w:after="120"/>
              <w:rPr>
                <w:color w:val="000000"/>
                <w:sz w:val="20"/>
                <w:szCs w:val="20"/>
              </w:rPr>
            </w:pPr>
            <w:r w:rsidRPr="43B91CDB" w:rsidR="001C6490">
              <w:rPr>
                <w:color w:val="000000" w:themeColor="text1" w:themeTint="FF" w:themeShade="FF"/>
                <w:sz w:val="20"/>
                <w:szCs w:val="20"/>
              </w:rPr>
              <w:t>Farmacoterapia</w:t>
            </w:r>
            <w:r w:rsidRPr="43B91CDB" w:rsidR="7A4FD5EB">
              <w:rPr>
                <w:color w:val="000000" w:themeColor="text1" w:themeTint="FF" w:themeShade="FF"/>
                <w:sz w:val="20"/>
                <w:szCs w:val="20"/>
              </w:rPr>
              <w:t>:</w:t>
            </w:r>
          </w:p>
        </w:tc>
        <w:tc>
          <w:tcPr>
            <w:tcW w:w="7840" w:type="dxa"/>
            <w:shd w:val="clear" w:color="auto" w:fill="auto"/>
            <w:tcMar>
              <w:top w:w="100" w:type="dxa"/>
              <w:left w:w="100" w:type="dxa"/>
              <w:bottom w:w="100" w:type="dxa"/>
              <w:right w:w="100" w:type="dxa"/>
            </w:tcMar>
            <w:vAlign w:val="center"/>
          </w:tcPr>
          <w:p w:rsidR="000E4C76" w:rsidRDefault="001C6490" w14:paraId="00000168" w14:textId="788EC748">
            <w:pPr>
              <w:pStyle w:val="Normal0"/>
              <w:spacing w:after="120"/>
              <w:rPr>
                <w:b w:val="0"/>
                <w:bCs w:val="0"/>
                <w:color w:val="000000"/>
                <w:sz w:val="20"/>
                <w:szCs w:val="20"/>
              </w:rPr>
            </w:pPr>
            <w:r w:rsidRPr="43B91CDB" w:rsidR="7A4FD5EB">
              <w:rPr>
                <w:b w:val="0"/>
                <w:bCs w:val="0"/>
                <w:sz w:val="20"/>
                <w:szCs w:val="20"/>
              </w:rPr>
              <w:t>e</w:t>
            </w:r>
            <w:r w:rsidRPr="43B91CDB" w:rsidR="001C6490">
              <w:rPr>
                <w:b w:val="0"/>
                <w:bCs w:val="0"/>
                <w:sz w:val="20"/>
                <w:szCs w:val="20"/>
              </w:rPr>
              <w:t>s el</w:t>
            </w:r>
            <w:r w:rsidRPr="43B91CDB" w:rsidR="001C6490">
              <w:rPr>
                <w:b w:val="0"/>
                <w:bCs w:val="0"/>
                <w:color w:val="000000" w:themeColor="text1" w:themeTint="FF" w:themeShade="FF"/>
                <w:sz w:val="20"/>
                <w:szCs w:val="20"/>
              </w:rPr>
              <w:t xml:space="preserve"> sinónimo de terapia con medicamentos.</w:t>
            </w:r>
          </w:p>
        </w:tc>
      </w:tr>
      <w:tr w:rsidR="000E4C76" w:rsidTr="43B91CDB" w14:paraId="284B440E" w14:textId="77777777">
        <w:trPr>
          <w:trHeight w:val="214"/>
        </w:trPr>
        <w:tc>
          <w:tcPr>
            <w:tcW w:w="2122" w:type="dxa"/>
            <w:shd w:val="clear" w:color="auto" w:fill="auto"/>
            <w:tcMar>
              <w:top w:w="100" w:type="dxa"/>
              <w:left w:w="100" w:type="dxa"/>
              <w:bottom w:w="100" w:type="dxa"/>
              <w:right w:w="100" w:type="dxa"/>
            </w:tcMar>
            <w:vAlign w:val="center"/>
          </w:tcPr>
          <w:p w:rsidR="000E4C76" w:rsidRDefault="001C6490" w14:paraId="00000169" w14:textId="3C23A364">
            <w:pPr>
              <w:pStyle w:val="Normal0"/>
              <w:spacing w:after="120"/>
              <w:rPr>
                <w:color w:val="000000"/>
                <w:sz w:val="20"/>
                <w:szCs w:val="20"/>
              </w:rPr>
            </w:pPr>
            <w:r w:rsidRPr="43B91CDB" w:rsidR="001C6490">
              <w:rPr>
                <w:color w:val="000000" w:themeColor="text1" w:themeTint="FF" w:themeShade="FF"/>
                <w:sz w:val="20"/>
                <w:szCs w:val="20"/>
              </w:rPr>
              <w:t>Fotosensible</w:t>
            </w:r>
            <w:r w:rsidRPr="43B91CDB" w:rsidR="0E089F08">
              <w:rPr>
                <w:color w:val="000000" w:themeColor="text1" w:themeTint="FF" w:themeShade="FF"/>
                <w:sz w:val="20"/>
                <w:szCs w:val="20"/>
              </w:rPr>
              <w:t>:</w:t>
            </w:r>
          </w:p>
        </w:tc>
        <w:tc>
          <w:tcPr>
            <w:tcW w:w="7840" w:type="dxa"/>
            <w:shd w:val="clear" w:color="auto" w:fill="auto"/>
            <w:tcMar>
              <w:top w:w="100" w:type="dxa"/>
              <w:left w:w="100" w:type="dxa"/>
              <w:bottom w:w="100" w:type="dxa"/>
              <w:right w:w="100" w:type="dxa"/>
            </w:tcMar>
            <w:vAlign w:val="center"/>
          </w:tcPr>
          <w:p w:rsidR="000E4C76" w:rsidRDefault="001C6490" w14:paraId="0000016A" w14:textId="789E511D">
            <w:pPr>
              <w:pStyle w:val="Normal0"/>
              <w:spacing w:after="120"/>
              <w:rPr>
                <w:b w:val="0"/>
                <w:bCs w:val="0"/>
                <w:color w:val="000000"/>
                <w:sz w:val="20"/>
                <w:szCs w:val="20"/>
              </w:rPr>
            </w:pPr>
            <w:r w:rsidRPr="43B91CDB" w:rsidR="0E089F08">
              <w:rPr>
                <w:b w:val="0"/>
                <w:bCs w:val="0"/>
                <w:color w:val="202124"/>
                <w:sz w:val="20"/>
                <w:szCs w:val="20"/>
                <w:highlight w:val="white"/>
              </w:rPr>
              <w:t>q</w:t>
            </w:r>
            <w:r w:rsidRPr="43B91CDB" w:rsidR="001C6490">
              <w:rPr>
                <w:b w:val="0"/>
                <w:bCs w:val="0"/>
                <w:color w:val="202124"/>
                <w:sz w:val="20"/>
                <w:szCs w:val="20"/>
                <w:highlight w:val="white"/>
              </w:rPr>
              <w:t>ue es sensible a la acción de la luz.</w:t>
            </w:r>
          </w:p>
        </w:tc>
      </w:tr>
      <w:tr w:rsidR="000E4C76" w:rsidTr="43B91CDB" w14:paraId="62A40D3E" w14:textId="77777777">
        <w:trPr>
          <w:trHeight w:val="214"/>
        </w:trPr>
        <w:tc>
          <w:tcPr>
            <w:tcW w:w="2122" w:type="dxa"/>
            <w:shd w:val="clear" w:color="auto" w:fill="auto"/>
            <w:tcMar>
              <w:top w:w="100" w:type="dxa"/>
              <w:left w:w="100" w:type="dxa"/>
              <w:bottom w:w="100" w:type="dxa"/>
              <w:right w:w="100" w:type="dxa"/>
            </w:tcMar>
            <w:vAlign w:val="center"/>
          </w:tcPr>
          <w:p w:rsidR="000E4C76" w:rsidRDefault="001C6490" w14:paraId="0000016B" w14:textId="2EF9976A">
            <w:pPr>
              <w:pStyle w:val="Normal0"/>
              <w:spacing w:after="120"/>
              <w:rPr>
                <w:color w:val="000000"/>
                <w:sz w:val="20"/>
                <w:szCs w:val="20"/>
              </w:rPr>
            </w:pPr>
            <w:r w:rsidRPr="43B91CDB" w:rsidR="001C6490">
              <w:rPr>
                <w:color w:val="000000" w:themeColor="text1" w:themeTint="FF" w:themeShade="FF"/>
                <w:sz w:val="20"/>
                <w:szCs w:val="20"/>
              </w:rPr>
              <w:t>Membrana lipoidea</w:t>
            </w:r>
            <w:r w:rsidRPr="43B91CDB" w:rsidR="4F50EF33">
              <w:rPr>
                <w:color w:val="000000" w:themeColor="text1" w:themeTint="FF" w:themeShade="FF"/>
                <w:sz w:val="20"/>
                <w:szCs w:val="20"/>
              </w:rPr>
              <w:t>:</w:t>
            </w:r>
          </w:p>
        </w:tc>
        <w:tc>
          <w:tcPr>
            <w:tcW w:w="7840" w:type="dxa"/>
            <w:shd w:val="clear" w:color="auto" w:fill="auto"/>
            <w:tcMar>
              <w:top w:w="100" w:type="dxa"/>
              <w:left w:w="100" w:type="dxa"/>
              <w:bottom w:w="100" w:type="dxa"/>
              <w:right w:w="100" w:type="dxa"/>
            </w:tcMar>
            <w:vAlign w:val="center"/>
          </w:tcPr>
          <w:p w:rsidR="000E4C76" w:rsidRDefault="001C6490" w14:paraId="0000016C" w14:textId="2F79E8F8">
            <w:pPr>
              <w:pStyle w:val="Normal0"/>
              <w:spacing w:after="120"/>
              <w:rPr>
                <w:b w:val="0"/>
                <w:bCs w:val="0"/>
                <w:color w:val="000000"/>
                <w:sz w:val="20"/>
                <w:szCs w:val="20"/>
              </w:rPr>
            </w:pPr>
            <w:r w:rsidRPr="43B91CDB" w:rsidR="4F50EF33">
              <w:rPr>
                <w:b w:val="0"/>
                <w:bCs w:val="0"/>
                <w:color w:val="000000" w:themeColor="text1" w:themeTint="FF" w:themeShade="FF"/>
                <w:sz w:val="20"/>
                <w:szCs w:val="20"/>
              </w:rPr>
              <w:t>m</w:t>
            </w:r>
            <w:r w:rsidRPr="43B91CDB" w:rsidR="001C6490">
              <w:rPr>
                <w:b w:val="0"/>
                <w:bCs w:val="0"/>
                <w:color w:val="000000" w:themeColor="text1" w:themeTint="FF" w:themeShade="FF"/>
                <w:sz w:val="20"/>
                <w:szCs w:val="20"/>
              </w:rPr>
              <w:t>embrana grasosa.</w:t>
            </w:r>
          </w:p>
        </w:tc>
      </w:tr>
      <w:tr w:rsidR="000E4C76" w:rsidTr="43B91CDB" w14:paraId="594A669C" w14:textId="77777777">
        <w:trPr>
          <w:trHeight w:val="214"/>
        </w:trPr>
        <w:tc>
          <w:tcPr>
            <w:tcW w:w="2122" w:type="dxa"/>
            <w:shd w:val="clear" w:color="auto" w:fill="auto"/>
            <w:tcMar>
              <w:top w:w="100" w:type="dxa"/>
              <w:left w:w="100" w:type="dxa"/>
              <w:bottom w:w="100" w:type="dxa"/>
              <w:right w:w="100" w:type="dxa"/>
            </w:tcMar>
            <w:vAlign w:val="center"/>
          </w:tcPr>
          <w:p w:rsidR="000E4C76" w:rsidRDefault="001C6490" w14:paraId="0000016D" w14:textId="4F26A1BE">
            <w:pPr>
              <w:pStyle w:val="Normal0"/>
              <w:spacing w:after="120"/>
              <w:rPr>
                <w:color w:val="000000"/>
                <w:sz w:val="20"/>
                <w:szCs w:val="20"/>
              </w:rPr>
            </w:pPr>
            <w:r w:rsidRPr="43B91CDB" w:rsidR="001C6490">
              <w:rPr>
                <w:color w:val="000000" w:themeColor="text1" w:themeTint="FF" w:themeShade="FF"/>
                <w:sz w:val="20"/>
                <w:szCs w:val="20"/>
              </w:rPr>
              <w:t>Preparación estéril</w:t>
            </w:r>
            <w:r w:rsidRPr="43B91CDB" w:rsidR="5B8F41FA">
              <w:rPr>
                <w:color w:val="000000" w:themeColor="text1" w:themeTint="FF" w:themeShade="FF"/>
                <w:sz w:val="20"/>
                <w:szCs w:val="20"/>
              </w:rPr>
              <w:t>:</w:t>
            </w:r>
          </w:p>
        </w:tc>
        <w:tc>
          <w:tcPr>
            <w:tcW w:w="7840" w:type="dxa"/>
            <w:shd w:val="clear" w:color="auto" w:fill="auto"/>
            <w:tcMar>
              <w:top w:w="100" w:type="dxa"/>
              <w:left w:w="100" w:type="dxa"/>
              <w:bottom w:w="100" w:type="dxa"/>
              <w:right w:w="100" w:type="dxa"/>
            </w:tcMar>
            <w:vAlign w:val="center"/>
          </w:tcPr>
          <w:p w:rsidR="000E4C76" w:rsidRDefault="001C6490" w14:paraId="0000016E" w14:textId="619B40D9">
            <w:pPr>
              <w:pStyle w:val="Normal0"/>
              <w:spacing w:after="120"/>
              <w:rPr>
                <w:b w:val="0"/>
                <w:bCs w:val="0"/>
                <w:color w:val="000000"/>
                <w:sz w:val="20"/>
                <w:szCs w:val="20"/>
              </w:rPr>
            </w:pPr>
            <w:r w:rsidRPr="43B91CDB" w:rsidR="5B8F41FA">
              <w:rPr>
                <w:b w:val="0"/>
                <w:bCs w:val="0"/>
                <w:sz w:val="20"/>
                <w:szCs w:val="20"/>
              </w:rPr>
              <w:t>p</w:t>
            </w:r>
            <w:r w:rsidRPr="43B91CDB" w:rsidR="001C6490">
              <w:rPr>
                <w:b w:val="0"/>
                <w:bCs w:val="0"/>
                <w:sz w:val="20"/>
                <w:szCs w:val="20"/>
              </w:rPr>
              <w:t>reparación libre de microorganismos.</w:t>
            </w:r>
          </w:p>
        </w:tc>
      </w:tr>
      <w:tr w:rsidR="000E4C76" w:rsidTr="43B91CDB" w14:paraId="24DDF42B" w14:textId="77777777">
        <w:trPr>
          <w:trHeight w:val="253"/>
        </w:trPr>
        <w:tc>
          <w:tcPr>
            <w:tcW w:w="2122" w:type="dxa"/>
            <w:shd w:val="clear" w:color="auto" w:fill="auto"/>
            <w:tcMar>
              <w:top w:w="100" w:type="dxa"/>
              <w:left w:w="100" w:type="dxa"/>
              <w:bottom w:w="100" w:type="dxa"/>
              <w:right w:w="100" w:type="dxa"/>
            </w:tcMar>
            <w:vAlign w:val="center"/>
          </w:tcPr>
          <w:p w:rsidR="000E4C76" w:rsidRDefault="001C6490" w14:paraId="0000016F" w14:textId="0F1DFE92">
            <w:pPr>
              <w:pStyle w:val="Normal0"/>
              <w:spacing w:after="120"/>
              <w:rPr>
                <w:sz w:val="20"/>
                <w:szCs w:val="20"/>
              </w:rPr>
            </w:pPr>
            <w:r w:rsidRPr="43B91CDB" w:rsidR="001C6490">
              <w:rPr>
                <w:color w:val="000000" w:themeColor="text1" w:themeTint="FF" w:themeShade="FF"/>
                <w:sz w:val="20"/>
                <w:szCs w:val="20"/>
              </w:rPr>
              <w:t>Preparación extemporánea</w:t>
            </w:r>
            <w:r w:rsidRPr="43B91CDB" w:rsidR="673D1F2C">
              <w:rPr>
                <w:color w:val="000000" w:themeColor="text1" w:themeTint="FF" w:themeShade="FF"/>
                <w:sz w:val="20"/>
                <w:szCs w:val="20"/>
              </w:rPr>
              <w:t>:</w:t>
            </w:r>
          </w:p>
        </w:tc>
        <w:tc>
          <w:tcPr>
            <w:tcW w:w="7840" w:type="dxa"/>
            <w:shd w:val="clear" w:color="auto" w:fill="auto"/>
            <w:tcMar>
              <w:top w:w="100" w:type="dxa"/>
              <w:left w:w="100" w:type="dxa"/>
              <w:bottom w:w="100" w:type="dxa"/>
              <w:right w:w="100" w:type="dxa"/>
            </w:tcMar>
            <w:vAlign w:val="center"/>
          </w:tcPr>
          <w:p w:rsidR="000E4C76" w:rsidP="43B91CDB" w:rsidRDefault="001C6490" w14:paraId="00000170" w14:textId="0DA1ACE4">
            <w:pPr>
              <w:pStyle w:val="Normal0"/>
              <w:pBdr>
                <w:top w:val="nil" w:color="000000" w:sz="0" w:space="0"/>
                <w:left w:val="nil" w:color="000000" w:sz="0" w:space="0"/>
                <w:bottom w:val="nil" w:color="000000" w:sz="0" w:space="0"/>
                <w:right w:val="nil" w:color="000000" w:sz="0" w:space="0"/>
                <w:between w:val="nil" w:color="000000" w:sz="0" w:space="0"/>
              </w:pBdr>
              <w:spacing w:after="120"/>
              <w:rPr>
                <w:b w:val="0"/>
                <w:bCs w:val="0"/>
                <w:sz w:val="20"/>
                <w:szCs w:val="20"/>
              </w:rPr>
            </w:pPr>
            <w:r w:rsidRPr="43B91CDB" w:rsidR="673D1F2C">
              <w:rPr>
                <w:b w:val="0"/>
                <w:bCs w:val="0"/>
                <w:sz w:val="20"/>
                <w:szCs w:val="20"/>
              </w:rPr>
              <w:t>e</w:t>
            </w:r>
            <w:r w:rsidRPr="43B91CDB" w:rsidR="001C6490">
              <w:rPr>
                <w:b w:val="0"/>
                <w:bCs w:val="0"/>
                <w:sz w:val="20"/>
                <w:szCs w:val="20"/>
              </w:rPr>
              <w:t xml:space="preserve">s una preparación </w:t>
            </w:r>
            <w:r w:rsidRPr="43B91CDB" w:rsidR="001C6490">
              <w:rPr>
                <w:b w:val="0"/>
                <w:bCs w:val="0"/>
                <w:color w:val="202122"/>
                <w:sz w:val="20"/>
                <w:szCs w:val="20"/>
                <w:highlight w:val="white"/>
              </w:rPr>
              <w:t>que se lleva a cabo en el momento de su uso porque pierde sus principios activos en poco tiempo.</w:t>
            </w:r>
          </w:p>
        </w:tc>
      </w:tr>
      <w:tr w:rsidR="000E4C76" w:rsidTr="43B91CDB" w14:paraId="572CA1B8" w14:textId="77777777">
        <w:trPr>
          <w:trHeight w:val="253"/>
        </w:trPr>
        <w:tc>
          <w:tcPr>
            <w:tcW w:w="2122" w:type="dxa"/>
            <w:shd w:val="clear" w:color="auto" w:fill="auto"/>
            <w:tcMar>
              <w:top w:w="100" w:type="dxa"/>
              <w:left w:w="100" w:type="dxa"/>
              <w:bottom w:w="100" w:type="dxa"/>
              <w:right w:w="100" w:type="dxa"/>
            </w:tcMar>
            <w:vAlign w:val="center"/>
          </w:tcPr>
          <w:p w:rsidR="000E4C76" w:rsidRDefault="001C6490" w14:paraId="00000171" w14:textId="2113E611">
            <w:pPr>
              <w:pStyle w:val="Normal0"/>
              <w:spacing w:after="120"/>
              <w:rPr>
                <w:color w:val="000000"/>
                <w:sz w:val="20"/>
                <w:szCs w:val="20"/>
              </w:rPr>
            </w:pPr>
            <w:r w:rsidRPr="43B91CDB" w:rsidR="001C6490">
              <w:rPr>
                <w:color w:val="000000" w:themeColor="text1" w:themeTint="FF" w:themeShade="FF"/>
                <w:sz w:val="20"/>
                <w:szCs w:val="20"/>
              </w:rPr>
              <w:t>Prospecto</w:t>
            </w:r>
            <w:r w:rsidRPr="43B91CDB" w:rsidR="1AE58FCE">
              <w:rPr>
                <w:color w:val="000000" w:themeColor="text1" w:themeTint="FF" w:themeShade="FF"/>
                <w:sz w:val="20"/>
                <w:szCs w:val="20"/>
              </w:rPr>
              <w:t>:</w:t>
            </w:r>
          </w:p>
        </w:tc>
        <w:tc>
          <w:tcPr>
            <w:tcW w:w="7840" w:type="dxa"/>
            <w:shd w:val="clear" w:color="auto" w:fill="auto"/>
            <w:tcMar>
              <w:top w:w="100" w:type="dxa"/>
              <w:left w:w="100" w:type="dxa"/>
              <w:bottom w:w="100" w:type="dxa"/>
              <w:right w:w="100" w:type="dxa"/>
            </w:tcMar>
            <w:vAlign w:val="center"/>
          </w:tcPr>
          <w:p w:rsidR="000E4C76" w:rsidP="43B91CDB" w:rsidRDefault="001C6490" w14:paraId="00000172" w14:textId="22BF1600">
            <w:pPr>
              <w:pStyle w:val="Normal0"/>
              <w:pBdr>
                <w:top w:val="nil" w:color="000000" w:sz="0" w:space="0"/>
                <w:left w:val="nil" w:color="000000" w:sz="0" w:space="0"/>
                <w:bottom w:val="nil" w:color="000000" w:sz="0" w:space="0"/>
                <w:right w:val="nil" w:color="000000" w:sz="0" w:space="0"/>
                <w:between w:val="nil" w:color="000000" w:sz="0" w:space="0"/>
              </w:pBdr>
              <w:spacing w:after="120"/>
              <w:rPr>
                <w:b w:val="0"/>
                <w:bCs w:val="0"/>
                <w:sz w:val="20"/>
                <w:szCs w:val="20"/>
              </w:rPr>
            </w:pPr>
            <w:r w:rsidRPr="43B91CDB" w:rsidR="1AE58FCE">
              <w:rPr>
                <w:b w:val="0"/>
                <w:bCs w:val="0"/>
                <w:sz w:val="20"/>
                <w:szCs w:val="20"/>
              </w:rPr>
              <w:t>e</w:t>
            </w:r>
            <w:r w:rsidRPr="43B91CDB" w:rsidR="001C6490">
              <w:rPr>
                <w:b w:val="0"/>
                <w:bCs w:val="0"/>
                <w:sz w:val="20"/>
                <w:szCs w:val="20"/>
              </w:rPr>
              <w:t xml:space="preserve">s el texto que </w:t>
            </w:r>
            <w:r w:rsidRPr="43B91CDB" w:rsidR="001C6490">
              <w:rPr>
                <w:b w:val="0"/>
                <w:bCs w:val="0"/>
                <w:sz w:val="20"/>
                <w:szCs w:val="20"/>
              </w:rPr>
              <w:t>incluye todos los medicamentos en el envase y que contiene la información para el paciente sobre las características del fármaco.</w:t>
            </w:r>
          </w:p>
        </w:tc>
      </w:tr>
      <w:tr w:rsidR="000E4C76" w:rsidTr="43B91CDB" w14:paraId="45320906" w14:textId="77777777">
        <w:trPr>
          <w:trHeight w:val="253"/>
        </w:trPr>
        <w:tc>
          <w:tcPr>
            <w:tcW w:w="2122" w:type="dxa"/>
            <w:shd w:val="clear" w:color="auto" w:fill="auto"/>
            <w:tcMar>
              <w:top w:w="100" w:type="dxa"/>
              <w:left w:w="100" w:type="dxa"/>
              <w:bottom w:w="100" w:type="dxa"/>
              <w:right w:w="100" w:type="dxa"/>
            </w:tcMar>
            <w:vAlign w:val="center"/>
          </w:tcPr>
          <w:p w:rsidR="000E4C76" w:rsidRDefault="001C6490" w14:paraId="00000173" w14:textId="77777777">
            <w:pPr>
              <w:pStyle w:val="Normal0"/>
              <w:spacing w:after="120"/>
              <w:rPr>
                <w:color w:val="000000"/>
                <w:sz w:val="20"/>
                <w:szCs w:val="20"/>
              </w:rPr>
            </w:pPr>
            <w:r>
              <w:rPr>
                <w:color w:val="000000"/>
                <w:sz w:val="20"/>
                <w:szCs w:val="20"/>
              </w:rPr>
              <w:t>SDMDU:</w:t>
            </w:r>
          </w:p>
        </w:tc>
        <w:tc>
          <w:tcPr>
            <w:tcW w:w="7840" w:type="dxa"/>
            <w:shd w:val="clear" w:color="auto" w:fill="auto"/>
            <w:tcMar>
              <w:top w:w="100" w:type="dxa"/>
              <w:left w:w="100" w:type="dxa"/>
              <w:bottom w:w="100" w:type="dxa"/>
              <w:right w:w="100" w:type="dxa"/>
            </w:tcMar>
            <w:vAlign w:val="center"/>
          </w:tcPr>
          <w:p w:rsidR="000E4C76" w:rsidRDefault="001C6490" w14:paraId="00000174" w14:textId="77777777">
            <w:pPr>
              <w:pStyle w:val="Normal0"/>
              <w:pBdr>
                <w:top w:val="nil"/>
                <w:left w:val="nil"/>
                <w:bottom w:val="nil"/>
                <w:right w:val="nil"/>
                <w:between w:val="nil"/>
              </w:pBdr>
              <w:spacing w:after="120"/>
              <w:rPr>
                <w:b w:val="0"/>
                <w:sz w:val="20"/>
                <w:szCs w:val="20"/>
              </w:rPr>
            </w:pPr>
            <w:r>
              <w:rPr>
                <w:b w:val="0"/>
                <w:sz w:val="20"/>
                <w:szCs w:val="20"/>
              </w:rPr>
              <w:t>Sistema de Distribución de Medicamentos en Dosis Unitaria.</w:t>
            </w:r>
          </w:p>
        </w:tc>
      </w:tr>
      <w:tr w:rsidR="000E4C76" w:rsidTr="43B91CDB" w14:paraId="5D104627" w14:textId="77777777">
        <w:trPr>
          <w:trHeight w:val="253"/>
        </w:trPr>
        <w:tc>
          <w:tcPr>
            <w:tcW w:w="2122" w:type="dxa"/>
            <w:shd w:val="clear" w:color="auto" w:fill="auto"/>
            <w:tcMar>
              <w:top w:w="100" w:type="dxa"/>
              <w:left w:w="100" w:type="dxa"/>
              <w:bottom w:w="100" w:type="dxa"/>
              <w:right w:w="100" w:type="dxa"/>
            </w:tcMar>
            <w:vAlign w:val="center"/>
          </w:tcPr>
          <w:p w:rsidR="000E4C76" w:rsidRDefault="001C6490" w14:paraId="00000175" w14:textId="0D0278AE">
            <w:pPr>
              <w:pStyle w:val="Normal0"/>
              <w:spacing w:after="120"/>
              <w:rPr>
                <w:sz w:val="20"/>
                <w:szCs w:val="20"/>
              </w:rPr>
            </w:pPr>
            <w:r w:rsidRPr="43B91CDB" w:rsidR="001C6490">
              <w:rPr>
                <w:sz w:val="20"/>
                <w:szCs w:val="20"/>
              </w:rPr>
              <w:t>Separata</w:t>
            </w:r>
            <w:r w:rsidRPr="43B91CDB" w:rsidR="06CEEEF4">
              <w:rPr>
                <w:sz w:val="20"/>
                <w:szCs w:val="20"/>
              </w:rPr>
              <w:t>:</w:t>
            </w:r>
          </w:p>
        </w:tc>
        <w:tc>
          <w:tcPr>
            <w:tcW w:w="7840" w:type="dxa"/>
            <w:shd w:val="clear" w:color="auto" w:fill="auto"/>
            <w:tcMar>
              <w:top w:w="100" w:type="dxa"/>
              <w:left w:w="100" w:type="dxa"/>
              <w:bottom w:w="100" w:type="dxa"/>
              <w:right w:w="100" w:type="dxa"/>
            </w:tcMar>
            <w:vAlign w:val="center"/>
          </w:tcPr>
          <w:p w:rsidR="000E4C76" w:rsidP="43B91CDB" w:rsidRDefault="001C6490" w14:paraId="00000176" w14:textId="452AE0E8">
            <w:pPr>
              <w:pStyle w:val="Normal0"/>
              <w:pBdr>
                <w:top w:val="nil" w:color="000000" w:sz="0" w:space="0"/>
                <w:left w:val="nil" w:color="000000" w:sz="0" w:space="0"/>
                <w:bottom w:val="nil" w:color="000000" w:sz="0" w:space="0"/>
                <w:right w:val="nil" w:color="000000" w:sz="0" w:space="0"/>
                <w:between w:val="nil" w:color="000000" w:sz="0" w:space="0"/>
              </w:pBdr>
              <w:spacing w:after="120"/>
              <w:rPr>
                <w:b w:val="0"/>
                <w:bCs w:val="0"/>
                <w:sz w:val="20"/>
                <w:szCs w:val="20"/>
              </w:rPr>
            </w:pPr>
            <w:r w:rsidRPr="43B91CDB" w:rsidR="06CEEEF4">
              <w:rPr>
                <w:b w:val="0"/>
                <w:bCs w:val="0"/>
                <w:sz w:val="20"/>
                <w:szCs w:val="20"/>
              </w:rPr>
              <w:t>i</w:t>
            </w:r>
            <w:r w:rsidRPr="43B91CDB" w:rsidR="001C6490">
              <w:rPr>
                <w:b w:val="0"/>
                <w:bCs w:val="0"/>
                <w:sz w:val="20"/>
                <w:szCs w:val="20"/>
              </w:rPr>
              <w:t>mpresión por separado de un artículo o capítulo publicado en una revista o libro.</w:t>
            </w:r>
          </w:p>
        </w:tc>
      </w:tr>
      <w:tr w:rsidR="000E4C76" w:rsidTr="43B91CDB" w14:paraId="2F7C04F7" w14:textId="77777777">
        <w:trPr>
          <w:trHeight w:val="253"/>
        </w:trPr>
        <w:tc>
          <w:tcPr>
            <w:tcW w:w="2122" w:type="dxa"/>
            <w:shd w:val="clear" w:color="auto" w:fill="auto"/>
            <w:tcMar>
              <w:top w:w="100" w:type="dxa"/>
              <w:left w:w="100" w:type="dxa"/>
              <w:bottom w:w="100" w:type="dxa"/>
              <w:right w:w="100" w:type="dxa"/>
            </w:tcMar>
            <w:vAlign w:val="center"/>
          </w:tcPr>
          <w:p w:rsidR="000E4C76" w:rsidRDefault="001C6490" w14:paraId="00000177" w14:textId="28168092">
            <w:pPr>
              <w:pStyle w:val="Normal0"/>
              <w:spacing w:after="120"/>
              <w:rPr>
                <w:sz w:val="20"/>
                <w:szCs w:val="20"/>
              </w:rPr>
            </w:pPr>
            <w:r w:rsidRPr="43B91CDB" w:rsidR="001C6490">
              <w:rPr>
                <w:sz w:val="20"/>
                <w:szCs w:val="20"/>
              </w:rPr>
              <w:t>Termolábil</w:t>
            </w:r>
            <w:r w:rsidRPr="43B91CDB" w:rsidR="6C8D8D43">
              <w:rPr>
                <w:sz w:val="20"/>
                <w:szCs w:val="20"/>
              </w:rPr>
              <w:t>:</w:t>
            </w:r>
          </w:p>
        </w:tc>
        <w:tc>
          <w:tcPr>
            <w:tcW w:w="7840" w:type="dxa"/>
            <w:shd w:val="clear" w:color="auto" w:fill="auto"/>
            <w:tcMar>
              <w:top w:w="100" w:type="dxa"/>
              <w:left w:w="100" w:type="dxa"/>
              <w:bottom w:w="100" w:type="dxa"/>
              <w:right w:w="100" w:type="dxa"/>
            </w:tcMar>
            <w:vAlign w:val="center"/>
          </w:tcPr>
          <w:p w:rsidR="000E4C76" w:rsidP="43B91CDB" w:rsidRDefault="001C6490" w14:paraId="00000178" w14:textId="5AE0B961">
            <w:pPr>
              <w:pStyle w:val="Normal0"/>
              <w:pBdr>
                <w:top w:val="nil" w:color="000000" w:sz="0" w:space="0"/>
                <w:left w:val="nil" w:color="000000" w:sz="0" w:space="0"/>
                <w:bottom w:val="nil" w:color="000000" w:sz="0" w:space="0"/>
                <w:right w:val="nil" w:color="000000" w:sz="0" w:space="0"/>
                <w:between w:val="nil" w:color="000000" w:sz="0" w:space="0"/>
              </w:pBdr>
              <w:spacing w:after="120"/>
              <w:rPr>
                <w:b w:val="0"/>
                <w:bCs w:val="0"/>
                <w:sz w:val="20"/>
                <w:szCs w:val="20"/>
              </w:rPr>
            </w:pPr>
            <w:r w:rsidRPr="43B91CDB" w:rsidR="6C8D8D43">
              <w:rPr>
                <w:b w:val="0"/>
                <w:bCs w:val="0"/>
                <w:sz w:val="20"/>
                <w:szCs w:val="20"/>
              </w:rPr>
              <w:t>s</w:t>
            </w:r>
            <w:r w:rsidRPr="43B91CDB" w:rsidR="001C6490">
              <w:rPr>
                <w:b w:val="0"/>
                <w:bCs w:val="0"/>
                <w:sz w:val="20"/>
                <w:szCs w:val="20"/>
              </w:rPr>
              <w:t>ustancia o material sensible al calor.</w:t>
            </w:r>
          </w:p>
        </w:tc>
      </w:tr>
    </w:tbl>
    <w:p w:rsidR="000E4C76" w:rsidRDefault="000E4C76" w14:paraId="00000179" w14:textId="77777777">
      <w:pPr>
        <w:pStyle w:val="Normal0"/>
        <w:spacing w:after="120"/>
        <w:rPr>
          <w:b/>
          <w:sz w:val="20"/>
          <w:szCs w:val="20"/>
        </w:rPr>
      </w:pPr>
    </w:p>
    <w:p w:rsidR="000E4C76" w:rsidRDefault="000E4C76" w14:paraId="0000017A" w14:textId="77777777">
      <w:pPr>
        <w:pStyle w:val="Normal0"/>
        <w:spacing w:after="120"/>
        <w:rPr>
          <w:sz w:val="20"/>
          <w:szCs w:val="20"/>
        </w:rPr>
      </w:pPr>
    </w:p>
    <w:p w:rsidR="000E4C76" w:rsidRDefault="000E4C76" w14:paraId="0000017B" w14:textId="77777777">
      <w:pPr>
        <w:pStyle w:val="Normal0"/>
        <w:spacing w:after="120"/>
        <w:rPr>
          <w:sz w:val="20"/>
          <w:szCs w:val="20"/>
        </w:rPr>
      </w:pPr>
    </w:p>
    <w:p w:rsidR="000E4C76" w:rsidRDefault="000E4C76" w14:paraId="0000017C" w14:textId="77777777">
      <w:pPr>
        <w:pStyle w:val="Normal0"/>
        <w:spacing w:after="120"/>
        <w:rPr>
          <w:sz w:val="20"/>
          <w:szCs w:val="20"/>
        </w:rPr>
      </w:pPr>
    </w:p>
    <w:p w:rsidR="000E4C76" w:rsidRDefault="000E4C76" w14:paraId="0000017D" w14:textId="77777777">
      <w:pPr>
        <w:pStyle w:val="Normal0"/>
        <w:spacing w:after="120"/>
        <w:rPr>
          <w:sz w:val="20"/>
          <w:szCs w:val="20"/>
        </w:rPr>
      </w:pPr>
    </w:p>
    <w:p w:rsidR="000E4C76" w:rsidRDefault="000E4C76" w14:paraId="0000017E" w14:textId="77777777">
      <w:pPr>
        <w:pStyle w:val="Normal0"/>
        <w:spacing w:after="120"/>
        <w:rPr>
          <w:sz w:val="20"/>
          <w:szCs w:val="20"/>
        </w:rPr>
      </w:pPr>
    </w:p>
    <w:p w:rsidR="000E4C76" w:rsidRDefault="001C6490" w14:paraId="0000017F" w14:textId="77777777">
      <w:pPr>
        <w:pStyle w:val="Normal0"/>
        <w:numPr>
          <w:ilvl w:val="0"/>
          <w:numId w:val="13"/>
        </w:numPr>
        <w:pBdr>
          <w:top w:val="nil"/>
          <w:left w:val="nil"/>
          <w:bottom w:val="nil"/>
          <w:right w:val="nil"/>
          <w:between w:val="nil"/>
        </w:pBdr>
        <w:spacing w:after="120"/>
        <w:ind w:left="284" w:hanging="284"/>
        <w:jc w:val="both"/>
        <w:rPr>
          <w:b/>
          <w:color w:val="000000"/>
          <w:sz w:val="20"/>
          <w:szCs w:val="20"/>
        </w:rPr>
      </w:pPr>
      <w:r>
        <w:rPr>
          <w:b/>
          <w:color w:val="000000"/>
          <w:sz w:val="20"/>
          <w:szCs w:val="20"/>
        </w:rPr>
        <w:t>REFERENCIAS BIBLIOGRÁFICAS</w:t>
      </w:r>
    </w:p>
    <w:p w:rsidR="000E4C76" w:rsidRDefault="000E4C76" w14:paraId="00000180" w14:textId="77777777">
      <w:pPr>
        <w:pStyle w:val="Normal0"/>
        <w:spacing w:after="120"/>
        <w:rPr>
          <w:sz w:val="20"/>
          <w:szCs w:val="20"/>
        </w:rPr>
      </w:pPr>
    </w:p>
    <w:p w:rsidR="000E4C76" w:rsidRDefault="001C6490" w14:paraId="00000181" w14:textId="77777777">
      <w:pPr>
        <w:pStyle w:val="Normal0"/>
        <w:spacing w:after="120"/>
        <w:rPr>
          <w:sz w:val="20"/>
          <w:szCs w:val="20"/>
        </w:rPr>
      </w:pPr>
      <w:r>
        <w:rPr>
          <w:sz w:val="20"/>
          <w:szCs w:val="20"/>
        </w:rPr>
        <w:t xml:space="preserve">Le, J. (2020). </w:t>
      </w:r>
      <w:r>
        <w:rPr>
          <w:i/>
          <w:sz w:val="20"/>
          <w:szCs w:val="20"/>
        </w:rPr>
        <w:t>Administración de fármacos</w:t>
      </w:r>
      <w:r>
        <w:rPr>
          <w:sz w:val="20"/>
          <w:szCs w:val="20"/>
        </w:rPr>
        <w:t xml:space="preserve">. PharmD, MAS, BCPS-ID, FIDSA, FCCP, FCSHP, Skaggs School of Pharmacy and Pharmaceutical Sciences, University of California San Diego. </w:t>
      </w:r>
      <w:hyperlink r:id="rId45">
        <w:r>
          <w:rPr>
            <w:color w:val="0000FF"/>
            <w:sz w:val="20"/>
            <w:szCs w:val="20"/>
            <w:u w:val="single"/>
          </w:rPr>
          <w:t>https://www.msdmanuals.com/es/hogar/f%C3%A1rmacos-o-sustancias/administraci%C3%B3n-y-cin%C3%A9tica-de-los-f%C3%A1rmacos/administraci%C3%B3n-de-los-f%C3%A1rmacos</w:t>
        </w:r>
      </w:hyperlink>
    </w:p>
    <w:p w:rsidR="000E4C76" w:rsidRDefault="000E4C76" w14:paraId="00000182" w14:textId="77777777">
      <w:pPr>
        <w:pStyle w:val="Normal0"/>
        <w:spacing w:after="120"/>
        <w:rPr>
          <w:sz w:val="20"/>
          <w:szCs w:val="20"/>
        </w:rPr>
      </w:pPr>
    </w:p>
    <w:p w:rsidR="000E4C76" w:rsidRDefault="001C6490" w14:paraId="00000183" w14:textId="77777777">
      <w:pPr>
        <w:pStyle w:val="Normal0"/>
        <w:spacing w:after="120"/>
        <w:rPr>
          <w:sz w:val="20"/>
          <w:szCs w:val="20"/>
        </w:rPr>
      </w:pPr>
      <w:r>
        <w:rPr>
          <w:sz w:val="20"/>
          <w:szCs w:val="20"/>
        </w:rPr>
        <w:t>M</w:t>
      </w:r>
      <w:r>
        <w:rPr>
          <w:sz w:val="20"/>
          <w:szCs w:val="20"/>
        </w:rPr>
        <w:t xml:space="preserve">inisterio de Ambiente y Desarrollo Sostenible. (2021). </w:t>
      </w:r>
      <w:r>
        <w:rPr>
          <w:i/>
          <w:sz w:val="20"/>
          <w:szCs w:val="20"/>
        </w:rPr>
        <w:t>Programas posconsumo</w:t>
      </w:r>
      <w:r>
        <w:rPr>
          <w:sz w:val="20"/>
          <w:szCs w:val="20"/>
        </w:rPr>
        <w:t xml:space="preserve">. </w:t>
      </w:r>
      <w:hyperlink r:id="rId46">
        <w:r>
          <w:rPr>
            <w:color w:val="0000FF"/>
            <w:sz w:val="20"/>
            <w:szCs w:val="20"/>
            <w:u w:val="single"/>
          </w:rPr>
          <w:t>https://www.minambiente.gov.co/index.php/</w:t>
        </w:r>
        <w:r>
          <w:rPr>
            <w:color w:val="0000FF"/>
            <w:sz w:val="20"/>
            <w:szCs w:val="20"/>
            <w:u w:val="single"/>
          </w:rPr>
          <w:t>component/content/article/28-plantilla-asuntos-ambientales-y-sectorial-y-urbana</w:t>
        </w:r>
      </w:hyperlink>
    </w:p>
    <w:p w:rsidR="000E4C76" w:rsidRDefault="000E4C76" w14:paraId="00000184" w14:textId="77777777">
      <w:pPr>
        <w:pStyle w:val="Normal0"/>
        <w:spacing w:after="120"/>
        <w:rPr>
          <w:sz w:val="20"/>
          <w:szCs w:val="20"/>
        </w:rPr>
      </w:pPr>
    </w:p>
    <w:p w:rsidR="000E4C76" w:rsidRDefault="001C6490" w14:paraId="00000185" w14:textId="77777777">
      <w:pPr>
        <w:pStyle w:val="Normal0"/>
        <w:spacing w:after="120"/>
        <w:rPr>
          <w:sz w:val="20"/>
          <w:szCs w:val="20"/>
        </w:rPr>
      </w:pPr>
      <w:r>
        <w:rPr>
          <w:sz w:val="20"/>
          <w:szCs w:val="20"/>
        </w:rPr>
        <w:t xml:space="preserve">Ministerio de salud pública. (s.f). </w:t>
      </w:r>
      <w:r>
        <w:rPr>
          <w:i/>
          <w:sz w:val="20"/>
          <w:szCs w:val="20"/>
        </w:rPr>
        <w:t>Dispensación de medicamentos</w:t>
      </w:r>
      <w:r>
        <w:rPr>
          <w:sz w:val="20"/>
          <w:szCs w:val="20"/>
        </w:rPr>
        <w:t xml:space="preserve">. Dirección Provincial de Salud de Santo Domingo de Los Tsáchilas. </w:t>
      </w:r>
      <w:hyperlink r:id="rId47">
        <w:r>
          <w:rPr>
            <w:color w:val="0000FF"/>
            <w:sz w:val="20"/>
            <w:szCs w:val="20"/>
            <w:u w:val="single"/>
          </w:rPr>
          <w:t>http://instituciones.msp.gob.ec/dps/santo_domingo/images/stories/dispensacion.pdf</w:t>
        </w:r>
      </w:hyperlink>
    </w:p>
    <w:p w:rsidR="000E4C76" w:rsidRDefault="001C6490" w14:paraId="00000186" w14:textId="77777777">
      <w:pPr>
        <w:pStyle w:val="Normal0"/>
        <w:spacing w:after="120"/>
        <w:rPr>
          <w:sz w:val="20"/>
          <w:szCs w:val="20"/>
        </w:rPr>
      </w:pPr>
      <w:r>
        <w:rPr>
          <w:sz w:val="20"/>
          <w:szCs w:val="20"/>
        </w:rPr>
        <w:t>MINISTERIO DE PROTECCIÓN SOCIAL, Por la cual se determina el modelo de gestión del servicio farmacéutico, se adopta el manual de condiciones esenciales y procedimientos de dicho servicio y se dictan otras disposiciones. Resoluci</w:t>
      </w:r>
      <w:r>
        <w:rPr>
          <w:sz w:val="20"/>
          <w:szCs w:val="20"/>
        </w:rPr>
        <w:t xml:space="preserve">ón número 1403. Colombia 2007. </w:t>
      </w:r>
      <w:hyperlink r:id="rId48">
        <w:r>
          <w:rPr>
            <w:color w:val="0000FF"/>
            <w:sz w:val="20"/>
            <w:szCs w:val="20"/>
            <w:u w:val="single"/>
          </w:rPr>
          <w:t>https://www.invima.gov.co/documents/20143/453029/Resoluci%C3%B3n+1403+de+2007.pdf/6b2e1ce</w:t>
        </w:r>
        <w:r>
          <w:rPr>
            <w:color w:val="0000FF"/>
            <w:sz w:val="20"/>
            <w:szCs w:val="20"/>
            <w:u w:val="single"/>
          </w:rPr>
          <w:t>1-bb34-e17f-03ef-34e35c126949</w:t>
        </w:r>
      </w:hyperlink>
    </w:p>
    <w:p w:rsidR="000E4C76" w:rsidRDefault="000E4C76" w14:paraId="00000187" w14:textId="77777777">
      <w:pPr>
        <w:pStyle w:val="Normal0"/>
        <w:spacing w:after="120"/>
        <w:rPr>
          <w:sz w:val="20"/>
          <w:szCs w:val="20"/>
        </w:rPr>
      </w:pPr>
    </w:p>
    <w:p w:rsidR="000E4C76" w:rsidRDefault="001C6490" w14:paraId="00000188" w14:textId="77777777">
      <w:pPr>
        <w:pStyle w:val="Normal0"/>
        <w:spacing w:after="120"/>
        <w:rPr>
          <w:sz w:val="20"/>
          <w:szCs w:val="20"/>
        </w:rPr>
      </w:pPr>
      <w:r>
        <w:rPr>
          <w:sz w:val="20"/>
          <w:szCs w:val="20"/>
        </w:rPr>
        <w:t xml:space="preserve">Ministerio de Salud y Protección social, Por medio del cual se expide el Decreto Único Reglamentario del Sector Salud y Protección Social. Decreto 780. Colombia 2016. </w:t>
      </w:r>
      <w:hyperlink r:id="rId49">
        <w:r>
          <w:rPr>
            <w:color w:val="0000FF"/>
            <w:sz w:val="20"/>
            <w:szCs w:val="20"/>
            <w:u w:val="single"/>
          </w:rPr>
          <w:t>https://www.minsalud.gov.co/Normatividad_Nuevo/Decreto%200780%20de%202016.pdf</w:t>
        </w:r>
      </w:hyperlink>
    </w:p>
    <w:p w:rsidR="000E4C76" w:rsidRDefault="000E4C76" w14:paraId="00000189" w14:textId="77777777">
      <w:pPr>
        <w:pStyle w:val="Normal0"/>
        <w:spacing w:after="120"/>
        <w:rPr>
          <w:sz w:val="20"/>
          <w:szCs w:val="20"/>
        </w:rPr>
      </w:pPr>
    </w:p>
    <w:p w:rsidR="000E4C76" w:rsidRDefault="001C6490" w14:paraId="0000018A" w14:textId="77777777">
      <w:pPr>
        <w:pStyle w:val="Normal0"/>
        <w:spacing w:after="120"/>
        <w:rPr>
          <w:sz w:val="20"/>
          <w:szCs w:val="20"/>
        </w:rPr>
      </w:pPr>
      <w:r>
        <w:rPr>
          <w:sz w:val="20"/>
          <w:szCs w:val="20"/>
        </w:rPr>
        <w:t xml:space="preserve">Unab. (s.f.). </w:t>
      </w:r>
      <w:r>
        <w:rPr>
          <w:i/>
          <w:sz w:val="20"/>
          <w:szCs w:val="20"/>
        </w:rPr>
        <w:t>Unidad 5: Dispensación y Distribución de medicamentos y dispositivos médicos</w:t>
      </w:r>
      <w:r>
        <w:rPr>
          <w:sz w:val="20"/>
          <w:szCs w:val="20"/>
        </w:rPr>
        <w:t xml:space="preserve">. </w:t>
      </w:r>
      <w:hyperlink r:id="rId50">
        <w:r>
          <w:rPr>
            <w:color w:val="0000FF"/>
            <w:sz w:val="20"/>
            <w:szCs w:val="20"/>
            <w:u w:val="single"/>
          </w:rPr>
          <w:t>http://unab.edupol.com.co/pluginfile.php/7208/mod_resource/content/1/UNIDAD_5%20Dispensaci%C3%B3n%20y%20distribuci%C3%B3n%20de%20medicamentos%20y%20dispositivos%20m%C3%A9dicos.pdf</w:t>
        </w:r>
      </w:hyperlink>
    </w:p>
    <w:p w:rsidR="000E4C76" w:rsidRDefault="000E4C76" w14:paraId="0000018B" w14:textId="77777777">
      <w:pPr>
        <w:pStyle w:val="Normal0"/>
        <w:spacing w:after="120"/>
        <w:rPr>
          <w:sz w:val="20"/>
          <w:szCs w:val="20"/>
        </w:rPr>
      </w:pPr>
    </w:p>
    <w:p w:rsidR="000E4C76" w:rsidRDefault="000E4C76" w14:paraId="0000018C" w14:textId="77777777">
      <w:pPr>
        <w:pStyle w:val="Normal0"/>
        <w:spacing w:after="120"/>
        <w:rPr>
          <w:sz w:val="20"/>
          <w:szCs w:val="20"/>
        </w:rPr>
      </w:pPr>
    </w:p>
    <w:p w:rsidR="000E4C76" w:rsidRDefault="000E4C76" w14:paraId="0000018D" w14:textId="77777777">
      <w:pPr>
        <w:pStyle w:val="Normal0"/>
        <w:spacing w:after="120"/>
        <w:rPr>
          <w:sz w:val="20"/>
          <w:szCs w:val="20"/>
        </w:rPr>
      </w:pPr>
    </w:p>
    <w:p w:rsidR="000E4C76" w:rsidRDefault="000E4C76" w14:paraId="0000018E" w14:textId="77777777">
      <w:pPr>
        <w:pStyle w:val="Normal0"/>
        <w:spacing w:after="120"/>
        <w:rPr>
          <w:sz w:val="20"/>
          <w:szCs w:val="20"/>
        </w:rPr>
      </w:pPr>
    </w:p>
    <w:p w:rsidR="000E4C76" w:rsidRDefault="000E4C76" w14:paraId="0000018F" w14:textId="77777777">
      <w:pPr>
        <w:pStyle w:val="Normal0"/>
        <w:spacing w:after="120"/>
        <w:rPr>
          <w:sz w:val="20"/>
          <w:szCs w:val="20"/>
        </w:rPr>
      </w:pPr>
    </w:p>
    <w:p w:rsidR="000E4C76" w:rsidRDefault="000E4C76" w14:paraId="00000190" w14:textId="77777777">
      <w:pPr>
        <w:pStyle w:val="Normal0"/>
        <w:spacing w:after="120"/>
        <w:rPr>
          <w:sz w:val="20"/>
          <w:szCs w:val="20"/>
        </w:rPr>
      </w:pPr>
    </w:p>
    <w:p w:rsidR="000E4C76" w:rsidRDefault="000E4C76" w14:paraId="00000191" w14:textId="77777777">
      <w:pPr>
        <w:pStyle w:val="Normal0"/>
        <w:spacing w:after="120"/>
        <w:rPr>
          <w:sz w:val="20"/>
          <w:szCs w:val="20"/>
        </w:rPr>
      </w:pPr>
    </w:p>
    <w:p w:rsidR="000E4C76" w:rsidRDefault="000E4C76" w14:paraId="00000192" w14:textId="77777777">
      <w:pPr>
        <w:pStyle w:val="Normal0"/>
        <w:spacing w:after="120"/>
        <w:rPr>
          <w:sz w:val="20"/>
          <w:szCs w:val="20"/>
        </w:rPr>
      </w:pPr>
    </w:p>
    <w:p w:rsidR="000E4C76" w:rsidRDefault="000E4C76" w14:paraId="00000193" w14:textId="77777777">
      <w:pPr>
        <w:pStyle w:val="Normal0"/>
        <w:spacing w:after="120"/>
        <w:rPr>
          <w:sz w:val="20"/>
          <w:szCs w:val="20"/>
        </w:rPr>
      </w:pPr>
    </w:p>
    <w:p w:rsidR="000E4C76" w:rsidRDefault="001C6490" w14:paraId="00000194" w14:textId="77777777">
      <w:pPr>
        <w:pStyle w:val="Normal0"/>
        <w:numPr>
          <w:ilvl w:val="0"/>
          <w:numId w:val="13"/>
        </w:numPr>
        <w:pBdr>
          <w:top w:val="nil"/>
          <w:left w:val="nil"/>
          <w:bottom w:val="nil"/>
          <w:right w:val="nil"/>
          <w:between w:val="nil"/>
        </w:pBdr>
        <w:spacing w:after="120"/>
        <w:ind w:left="284" w:hanging="284"/>
        <w:jc w:val="both"/>
        <w:rPr>
          <w:b/>
          <w:color w:val="000000"/>
          <w:sz w:val="20"/>
          <w:szCs w:val="20"/>
        </w:rPr>
      </w:pPr>
      <w:r>
        <w:rPr>
          <w:b/>
          <w:color w:val="000000"/>
          <w:sz w:val="20"/>
          <w:szCs w:val="20"/>
        </w:rPr>
        <w:t>CONTROL DEL DOCUMENTO</w:t>
      </w:r>
    </w:p>
    <w:p w:rsidR="000E4C76" w:rsidRDefault="000E4C76" w14:paraId="00000195" w14:textId="77777777">
      <w:pPr>
        <w:pStyle w:val="Normal0"/>
        <w:spacing w:after="120"/>
        <w:jc w:val="both"/>
        <w:rPr>
          <w:b/>
          <w:sz w:val="20"/>
          <w:szCs w:val="20"/>
        </w:rPr>
      </w:pPr>
    </w:p>
    <w:tbl>
      <w:tblPr>
        <w:tblStyle w:val="af4"/>
        <w:tblW w:w="9967" w:type="dxa"/>
        <w:tblInd w:w="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0E4C76" w14:paraId="26B2C380" w14:textId="77777777">
        <w:tc>
          <w:tcPr>
            <w:tcW w:w="1272" w:type="dxa"/>
            <w:tcBorders>
              <w:top w:val="nil"/>
              <w:left w:val="nil"/>
            </w:tcBorders>
          </w:tcPr>
          <w:p w:rsidR="000E4C76" w:rsidRDefault="000E4C76" w14:paraId="00000196" w14:textId="77777777">
            <w:pPr>
              <w:pStyle w:val="Normal0"/>
              <w:spacing w:after="120"/>
              <w:jc w:val="both"/>
              <w:rPr>
                <w:sz w:val="20"/>
                <w:szCs w:val="20"/>
              </w:rPr>
            </w:pPr>
          </w:p>
        </w:tc>
        <w:tc>
          <w:tcPr>
            <w:tcW w:w="1991" w:type="dxa"/>
            <w:vAlign w:val="center"/>
          </w:tcPr>
          <w:p w:rsidR="000E4C76" w:rsidRDefault="001C6490" w14:paraId="00000197" w14:textId="77777777">
            <w:pPr>
              <w:pStyle w:val="Normal0"/>
              <w:spacing w:after="120"/>
              <w:jc w:val="center"/>
              <w:rPr>
                <w:sz w:val="20"/>
                <w:szCs w:val="20"/>
              </w:rPr>
            </w:pPr>
            <w:r>
              <w:rPr>
                <w:sz w:val="20"/>
                <w:szCs w:val="20"/>
              </w:rPr>
              <w:t>Nombre</w:t>
            </w:r>
          </w:p>
        </w:tc>
        <w:tc>
          <w:tcPr>
            <w:tcW w:w="1559" w:type="dxa"/>
            <w:vAlign w:val="center"/>
          </w:tcPr>
          <w:p w:rsidR="000E4C76" w:rsidRDefault="001C6490" w14:paraId="00000198" w14:textId="77777777">
            <w:pPr>
              <w:pStyle w:val="Normal0"/>
              <w:spacing w:after="120"/>
              <w:jc w:val="center"/>
              <w:rPr>
                <w:sz w:val="20"/>
                <w:szCs w:val="20"/>
              </w:rPr>
            </w:pPr>
            <w:r>
              <w:rPr>
                <w:sz w:val="20"/>
                <w:szCs w:val="20"/>
              </w:rPr>
              <w:t>Cargo</w:t>
            </w:r>
          </w:p>
        </w:tc>
        <w:tc>
          <w:tcPr>
            <w:tcW w:w="3257" w:type="dxa"/>
            <w:vAlign w:val="center"/>
          </w:tcPr>
          <w:p w:rsidR="000E4C76" w:rsidRDefault="001C6490" w14:paraId="00000199" w14:textId="77777777">
            <w:pPr>
              <w:pStyle w:val="Normal0"/>
              <w:spacing w:after="120"/>
              <w:jc w:val="center"/>
              <w:rPr>
                <w:sz w:val="20"/>
                <w:szCs w:val="20"/>
              </w:rPr>
            </w:pPr>
            <w:r>
              <w:rPr>
                <w:sz w:val="20"/>
                <w:szCs w:val="20"/>
              </w:rPr>
              <w:t>Dependencia</w:t>
            </w:r>
          </w:p>
        </w:tc>
        <w:tc>
          <w:tcPr>
            <w:tcW w:w="1888" w:type="dxa"/>
            <w:vAlign w:val="center"/>
          </w:tcPr>
          <w:p w:rsidR="000E4C76" w:rsidRDefault="001C6490" w14:paraId="0000019A" w14:textId="77777777">
            <w:pPr>
              <w:pStyle w:val="Normal0"/>
              <w:spacing w:after="120"/>
              <w:jc w:val="center"/>
              <w:rPr>
                <w:sz w:val="20"/>
                <w:szCs w:val="20"/>
              </w:rPr>
            </w:pPr>
            <w:r>
              <w:rPr>
                <w:sz w:val="20"/>
                <w:szCs w:val="20"/>
              </w:rPr>
              <w:t>Fecha</w:t>
            </w:r>
          </w:p>
        </w:tc>
      </w:tr>
      <w:tr w:rsidR="000E4C76" w14:paraId="235324B2" w14:textId="77777777">
        <w:trPr>
          <w:trHeight w:val="340"/>
        </w:trPr>
        <w:tc>
          <w:tcPr>
            <w:tcW w:w="1272" w:type="dxa"/>
            <w:vMerge w:val="restart"/>
            <w:vAlign w:val="center"/>
          </w:tcPr>
          <w:p w:rsidR="000E4C76" w:rsidRDefault="001C6490" w14:paraId="0000019B" w14:textId="77777777">
            <w:pPr>
              <w:pStyle w:val="Normal0"/>
              <w:spacing w:after="120"/>
              <w:jc w:val="center"/>
              <w:rPr>
                <w:sz w:val="20"/>
                <w:szCs w:val="20"/>
              </w:rPr>
            </w:pPr>
            <w:r>
              <w:rPr>
                <w:sz w:val="20"/>
                <w:szCs w:val="20"/>
              </w:rPr>
              <w:t>Autor (es)</w:t>
            </w:r>
          </w:p>
        </w:tc>
        <w:tc>
          <w:tcPr>
            <w:tcW w:w="1991" w:type="dxa"/>
            <w:vAlign w:val="center"/>
          </w:tcPr>
          <w:p w:rsidR="000E4C76" w:rsidRDefault="001C6490" w14:paraId="0000019C" w14:textId="77777777">
            <w:pPr>
              <w:pStyle w:val="Normal0"/>
              <w:spacing w:after="120"/>
              <w:rPr>
                <w:b w:val="0"/>
                <w:sz w:val="20"/>
                <w:szCs w:val="20"/>
              </w:rPr>
            </w:pPr>
            <w:r>
              <w:rPr>
                <w:b w:val="0"/>
                <w:sz w:val="20"/>
                <w:szCs w:val="20"/>
              </w:rPr>
              <w:t>Lina Marcela Ayala Pardo</w:t>
            </w:r>
          </w:p>
        </w:tc>
        <w:tc>
          <w:tcPr>
            <w:tcW w:w="1559" w:type="dxa"/>
            <w:vAlign w:val="center"/>
          </w:tcPr>
          <w:p w:rsidR="000E4C76" w:rsidRDefault="001C6490" w14:paraId="0000019D" w14:textId="77777777">
            <w:pPr>
              <w:pStyle w:val="Normal0"/>
              <w:spacing w:after="120"/>
              <w:rPr>
                <w:b w:val="0"/>
                <w:sz w:val="20"/>
                <w:szCs w:val="20"/>
              </w:rPr>
            </w:pPr>
            <w:r>
              <w:rPr>
                <w:b w:val="0"/>
                <w:sz w:val="20"/>
                <w:szCs w:val="20"/>
              </w:rPr>
              <w:t>Experta temática</w:t>
            </w:r>
          </w:p>
        </w:tc>
        <w:tc>
          <w:tcPr>
            <w:tcW w:w="3257" w:type="dxa"/>
            <w:vAlign w:val="center"/>
          </w:tcPr>
          <w:p w:rsidR="000E4C76" w:rsidRDefault="001C6490" w14:paraId="0000019E" w14:textId="77777777">
            <w:pPr>
              <w:pStyle w:val="Normal0"/>
              <w:spacing w:after="120"/>
              <w:rPr>
                <w:b w:val="0"/>
                <w:sz w:val="20"/>
                <w:szCs w:val="20"/>
              </w:rPr>
            </w:pPr>
            <w:r>
              <w:rPr>
                <w:b w:val="0"/>
                <w:sz w:val="20"/>
                <w:szCs w:val="20"/>
              </w:rPr>
              <w:t>Regional Antioquia – Centro de Servicios de Salud.</w:t>
            </w:r>
          </w:p>
        </w:tc>
        <w:tc>
          <w:tcPr>
            <w:tcW w:w="1888" w:type="dxa"/>
            <w:vAlign w:val="center"/>
          </w:tcPr>
          <w:p w:rsidR="000E4C76" w:rsidRDefault="001C6490" w14:paraId="0000019F" w14:textId="77777777">
            <w:pPr>
              <w:pStyle w:val="Normal0"/>
              <w:spacing w:after="120"/>
              <w:rPr>
                <w:b w:val="0"/>
                <w:sz w:val="20"/>
                <w:szCs w:val="20"/>
              </w:rPr>
            </w:pPr>
            <w:r>
              <w:rPr>
                <w:b w:val="0"/>
                <w:sz w:val="20"/>
                <w:szCs w:val="20"/>
              </w:rPr>
              <w:t>Julio 2021</w:t>
            </w:r>
          </w:p>
        </w:tc>
      </w:tr>
      <w:tr w:rsidR="000E4C76" w14:paraId="052F2BF6" w14:textId="77777777">
        <w:trPr>
          <w:trHeight w:val="340"/>
        </w:trPr>
        <w:tc>
          <w:tcPr>
            <w:tcW w:w="1272" w:type="dxa"/>
            <w:vMerge/>
            <w:vAlign w:val="center"/>
          </w:tcPr>
          <w:p w:rsidR="000E4C76" w:rsidRDefault="000E4C76" w14:paraId="000001A0" w14:textId="77777777">
            <w:pPr>
              <w:pStyle w:val="Normal0"/>
              <w:widowControl w:val="0"/>
              <w:pBdr>
                <w:top w:val="nil"/>
                <w:left w:val="nil"/>
                <w:bottom w:val="nil"/>
                <w:right w:val="nil"/>
                <w:between w:val="nil"/>
              </w:pBdr>
              <w:rPr>
                <w:sz w:val="20"/>
                <w:szCs w:val="20"/>
              </w:rPr>
            </w:pPr>
          </w:p>
        </w:tc>
        <w:tc>
          <w:tcPr>
            <w:tcW w:w="1991" w:type="dxa"/>
            <w:vAlign w:val="center"/>
          </w:tcPr>
          <w:p w:rsidR="000E4C76" w:rsidRDefault="001C6490" w14:paraId="000001A1" w14:textId="77777777">
            <w:pPr>
              <w:pStyle w:val="Normal0"/>
              <w:spacing w:after="120"/>
              <w:rPr>
                <w:b w:val="0"/>
                <w:sz w:val="20"/>
                <w:szCs w:val="20"/>
              </w:rPr>
            </w:pPr>
            <w:r>
              <w:rPr>
                <w:b w:val="0"/>
                <w:sz w:val="20"/>
                <w:szCs w:val="20"/>
              </w:rPr>
              <w:t>Gustavo Santis Mancipe</w:t>
            </w:r>
          </w:p>
        </w:tc>
        <w:tc>
          <w:tcPr>
            <w:tcW w:w="1559" w:type="dxa"/>
            <w:vAlign w:val="center"/>
          </w:tcPr>
          <w:p w:rsidR="000E4C76" w:rsidRDefault="001C6490" w14:paraId="000001A2" w14:textId="77777777">
            <w:pPr>
              <w:pStyle w:val="Normal0"/>
              <w:spacing w:after="120"/>
              <w:rPr>
                <w:b w:val="0"/>
                <w:sz w:val="20"/>
                <w:szCs w:val="20"/>
              </w:rPr>
            </w:pPr>
            <w:r>
              <w:rPr>
                <w:b w:val="0"/>
                <w:sz w:val="20"/>
                <w:szCs w:val="20"/>
              </w:rPr>
              <w:t>Diseñador instruccional</w:t>
            </w:r>
          </w:p>
        </w:tc>
        <w:tc>
          <w:tcPr>
            <w:tcW w:w="3257" w:type="dxa"/>
            <w:vAlign w:val="center"/>
          </w:tcPr>
          <w:p w:rsidR="000E4C76" w:rsidRDefault="001C6490" w14:paraId="000001A3" w14:textId="77777777">
            <w:pPr>
              <w:pStyle w:val="Normal0"/>
              <w:spacing w:after="120"/>
              <w:ind w:right="112"/>
              <w:rPr>
                <w:b w:val="0"/>
                <w:sz w:val="20"/>
                <w:szCs w:val="20"/>
              </w:rPr>
            </w:pPr>
            <w:r>
              <w:rPr>
                <w:b w:val="0"/>
                <w:sz w:val="20"/>
                <w:szCs w:val="20"/>
              </w:rPr>
              <w:t>Regional Distrito Capital - Centro de Diseño y Metrología.</w:t>
            </w:r>
          </w:p>
        </w:tc>
        <w:tc>
          <w:tcPr>
            <w:tcW w:w="1888" w:type="dxa"/>
            <w:vAlign w:val="center"/>
          </w:tcPr>
          <w:p w:rsidR="000E4C76" w:rsidRDefault="001C6490" w14:paraId="000001A4" w14:textId="77777777">
            <w:pPr>
              <w:pStyle w:val="Normal0"/>
              <w:spacing w:after="120"/>
              <w:rPr>
                <w:b w:val="0"/>
                <w:sz w:val="20"/>
                <w:szCs w:val="20"/>
              </w:rPr>
            </w:pPr>
            <w:r>
              <w:rPr>
                <w:b w:val="0"/>
                <w:sz w:val="20"/>
                <w:szCs w:val="20"/>
              </w:rPr>
              <w:t>Agosto 2021</w:t>
            </w:r>
          </w:p>
        </w:tc>
      </w:tr>
      <w:tr w:rsidR="000E4C76" w14:paraId="5BB36C9F" w14:textId="77777777">
        <w:trPr>
          <w:trHeight w:val="340"/>
        </w:trPr>
        <w:tc>
          <w:tcPr>
            <w:tcW w:w="1272" w:type="dxa"/>
            <w:vMerge/>
            <w:vAlign w:val="center"/>
          </w:tcPr>
          <w:p w:rsidR="000E4C76" w:rsidRDefault="000E4C76" w14:paraId="000001A5" w14:textId="77777777">
            <w:pPr>
              <w:pStyle w:val="Normal0"/>
              <w:widowControl w:val="0"/>
              <w:pBdr>
                <w:top w:val="nil"/>
                <w:left w:val="nil"/>
                <w:bottom w:val="nil"/>
                <w:right w:val="nil"/>
                <w:between w:val="nil"/>
              </w:pBdr>
              <w:rPr>
                <w:sz w:val="20"/>
                <w:szCs w:val="20"/>
              </w:rPr>
            </w:pPr>
          </w:p>
        </w:tc>
        <w:tc>
          <w:tcPr>
            <w:tcW w:w="1991" w:type="dxa"/>
            <w:vAlign w:val="center"/>
          </w:tcPr>
          <w:p w:rsidR="000E4C76" w:rsidRDefault="001C6490" w14:paraId="000001A6" w14:textId="77777777">
            <w:pPr>
              <w:pStyle w:val="Normal0"/>
              <w:spacing w:after="120"/>
              <w:rPr>
                <w:b w:val="0"/>
                <w:sz w:val="20"/>
                <w:szCs w:val="20"/>
              </w:rPr>
            </w:pPr>
            <w:r>
              <w:rPr>
                <w:b w:val="0"/>
                <w:sz w:val="20"/>
                <w:szCs w:val="20"/>
              </w:rPr>
              <w:t>Ana Catalina Córdoba Sus</w:t>
            </w:r>
          </w:p>
        </w:tc>
        <w:tc>
          <w:tcPr>
            <w:tcW w:w="1559" w:type="dxa"/>
            <w:vAlign w:val="center"/>
          </w:tcPr>
          <w:p w:rsidR="000E4C76" w:rsidRDefault="001C6490" w14:paraId="000001A7" w14:textId="77777777">
            <w:pPr>
              <w:pStyle w:val="Normal0"/>
              <w:spacing w:after="120"/>
              <w:rPr>
                <w:b w:val="0"/>
                <w:sz w:val="20"/>
                <w:szCs w:val="20"/>
              </w:rPr>
            </w:pPr>
            <w:r>
              <w:rPr>
                <w:b w:val="0"/>
                <w:sz w:val="20"/>
                <w:szCs w:val="20"/>
              </w:rPr>
              <w:t>Revisora Metodológica y Pedagógica</w:t>
            </w:r>
          </w:p>
        </w:tc>
        <w:tc>
          <w:tcPr>
            <w:tcW w:w="3257" w:type="dxa"/>
            <w:vAlign w:val="center"/>
          </w:tcPr>
          <w:p w:rsidR="000E4C76" w:rsidRDefault="001C6490" w14:paraId="000001A8" w14:textId="77777777">
            <w:pPr>
              <w:pStyle w:val="Normal0"/>
              <w:spacing w:after="120"/>
              <w:ind w:right="112"/>
              <w:rPr>
                <w:b w:val="0"/>
                <w:sz w:val="20"/>
                <w:szCs w:val="20"/>
              </w:rPr>
            </w:pPr>
            <w:r>
              <w:rPr>
                <w:b w:val="0"/>
                <w:sz w:val="20"/>
                <w:szCs w:val="20"/>
              </w:rPr>
              <w:t>Regional Distrito Capital – Centro para la Industria de la Comunicación Gráfica.</w:t>
            </w:r>
          </w:p>
        </w:tc>
        <w:tc>
          <w:tcPr>
            <w:tcW w:w="1888" w:type="dxa"/>
            <w:vAlign w:val="center"/>
          </w:tcPr>
          <w:p w:rsidR="000E4C76" w:rsidRDefault="001C6490" w14:paraId="000001A9" w14:textId="77777777">
            <w:pPr>
              <w:pStyle w:val="Normal0"/>
              <w:spacing w:after="120"/>
              <w:rPr>
                <w:b w:val="0"/>
                <w:sz w:val="20"/>
                <w:szCs w:val="20"/>
              </w:rPr>
            </w:pPr>
            <w:r>
              <w:rPr>
                <w:b w:val="0"/>
                <w:sz w:val="20"/>
                <w:szCs w:val="20"/>
              </w:rPr>
              <w:t>Agosto 2021</w:t>
            </w:r>
          </w:p>
        </w:tc>
      </w:tr>
      <w:tr w:rsidR="000E4C76" w14:paraId="08082ACF" w14:textId="77777777">
        <w:trPr>
          <w:trHeight w:val="340"/>
        </w:trPr>
        <w:tc>
          <w:tcPr>
            <w:tcW w:w="1272" w:type="dxa"/>
            <w:vMerge/>
            <w:vAlign w:val="center"/>
          </w:tcPr>
          <w:p w:rsidR="000E4C76" w:rsidRDefault="000E4C76" w14:paraId="000001AA" w14:textId="77777777">
            <w:pPr>
              <w:pStyle w:val="Normal0"/>
              <w:widowControl w:val="0"/>
              <w:pBdr>
                <w:top w:val="nil"/>
                <w:left w:val="nil"/>
                <w:bottom w:val="nil"/>
                <w:right w:val="nil"/>
                <w:between w:val="nil"/>
              </w:pBdr>
              <w:rPr>
                <w:sz w:val="20"/>
                <w:szCs w:val="20"/>
              </w:rPr>
            </w:pPr>
          </w:p>
        </w:tc>
        <w:tc>
          <w:tcPr>
            <w:tcW w:w="1991" w:type="dxa"/>
            <w:vAlign w:val="center"/>
          </w:tcPr>
          <w:p w:rsidR="000E4C76" w:rsidRDefault="001C6490" w14:paraId="000001AB" w14:textId="77777777">
            <w:pPr>
              <w:pStyle w:val="Normal0"/>
              <w:spacing w:after="120"/>
              <w:rPr>
                <w:b w:val="0"/>
                <w:sz w:val="20"/>
                <w:szCs w:val="20"/>
              </w:rPr>
            </w:pPr>
            <w:r>
              <w:rPr>
                <w:b w:val="0"/>
                <w:sz w:val="20"/>
                <w:szCs w:val="20"/>
              </w:rPr>
              <w:t>Rafael Neftalí Lizcano Reyes</w:t>
            </w:r>
          </w:p>
        </w:tc>
        <w:tc>
          <w:tcPr>
            <w:tcW w:w="1559" w:type="dxa"/>
            <w:vAlign w:val="center"/>
          </w:tcPr>
          <w:p w:rsidR="000E4C76" w:rsidRDefault="001C6490" w14:paraId="000001AC" w14:textId="77777777">
            <w:pPr>
              <w:pStyle w:val="Normal0"/>
              <w:spacing w:after="120"/>
              <w:rPr>
                <w:b w:val="0"/>
                <w:sz w:val="20"/>
                <w:szCs w:val="20"/>
              </w:rPr>
            </w:pPr>
            <w:r>
              <w:rPr>
                <w:b w:val="0"/>
                <w:sz w:val="20"/>
                <w:szCs w:val="20"/>
              </w:rPr>
              <w:t>Asesor pedagógico</w:t>
            </w:r>
          </w:p>
        </w:tc>
        <w:tc>
          <w:tcPr>
            <w:tcW w:w="3257" w:type="dxa"/>
            <w:vAlign w:val="center"/>
          </w:tcPr>
          <w:p w:rsidR="000E4C76" w:rsidRDefault="001C6490" w14:paraId="000001AD" w14:textId="77777777">
            <w:pPr>
              <w:pStyle w:val="Normal0"/>
              <w:spacing w:after="120"/>
              <w:ind w:right="112"/>
              <w:rPr>
                <w:b w:val="0"/>
                <w:sz w:val="20"/>
                <w:szCs w:val="20"/>
              </w:rPr>
            </w:pPr>
            <w:r>
              <w:rPr>
                <w:b w:val="0"/>
                <w:sz w:val="20"/>
                <w:szCs w:val="20"/>
              </w:rPr>
              <w:t>Regional Santander - Centro Industrial del Diseño y la Manufactura.</w:t>
            </w:r>
          </w:p>
        </w:tc>
        <w:tc>
          <w:tcPr>
            <w:tcW w:w="1888" w:type="dxa"/>
            <w:vAlign w:val="center"/>
          </w:tcPr>
          <w:p w:rsidR="000E4C76" w:rsidRDefault="001C6490" w14:paraId="000001AE" w14:textId="77777777">
            <w:pPr>
              <w:pStyle w:val="Normal0"/>
              <w:spacing w:after="120"/>
              <w:rPr>
                <w:b w:val="0"/>
                <w:sz w:val="20"/>
                <w:szCs w:val="20"/>
              </w:rPr>
            </w:pPr>
            <w:r>
              <w:rPr>
                <w:b w:val="0"/>
                <w:sz w:val="20"/>
                <w:szCs w:val="20"/>
              </w:rPr>
              <w:t>Agosto 2021</w:t>
            </w:r>
          </w:p>
        </w:tc>
      </w:tr>
      <w:tr w:rsidR="000E4C76" w14:paraId="023FAB01" w14:textId="77777777">
        <w:trPr>
          <w:trHeight w:val="340"/>
        </w:trPr>
        <w:tc>
          <w:tcPr>
            <w:tcW w:w="1272" w:type="dxa"/>
            <w:vMerge/>
            <w:vAlign w:val="center"/>
          </w:tcPr>
          <w:p w:rsidR="000E4C76" w:rsidRDefault="000E4C76" w14:paraId="000001AF" w14:textId="77777777">
            <w:pPr>
              <w:pStyle w:val="Normal0"/>
              <w:widowControl w:val="0"/>
              <w:pBdr>
                <w:top w:val="nil"/>
                <w:left w:val="nil"/>
                <w:bottom w:val="nil"/>
                <w:right w:val="nil"/>
                <w:between w:val="nil"/>
              </w:pBdr>
              <w:rPr>
                <w:sz w:val="20"/>
                <w:szCs w:val="20"/>
              </w:rPr>
            </w:pPr>
          </w:p>
        </w:tc>
        <w:tc>
          <w:tcPr>
            <w:tcW w:w="1991" w:type="dxa"/>
            <w:vAlign w:val="center"/>
          </w:tcPr>
          <w:p w:rsidR="000E4C76" w:rsidRDefault="001C6490" w14:paraId="000001B0" w14:textId="77777777">
            <w:pPr>
              <w:pStyle w:val="Normal0"/>
              <w:spacing w:after="120"/>
              <w:rPr>
                <w:b w:val="0"/>
                <w:sz w:val="20"/>
                <w:szCs w:val="20"/>
              </w:rPr>
            </w:pPr>
            <w:r>
              <w:rPr>
                <w:b w:val="0"/>
                <w:sz w:val="20"/>
                <w:szCs w:val="20"/>
              </w:rPr>
              <w:t>Sandra Patricia Hoyos Sepúlveda</w:t>
            </w:r>
          </w:p>
        </w:tc>
        <w:tc>
          <w:tcPr>
            <w:tcW w:w="1559" w:type="dxa"/>
            <w:vAlign w:val="center"/>
          </w:tcPr>
          <w:p w:rsidR="000E4C76" w:rsidRDefault="001C6490" w14:paraId="000001B1" w14:textId="77777777">
            <w:pPr>
              <w:pStyle w:val="Normal0"/>
              <w:spacing w:after="120"/>
              <w:rPr>
                <w:b w:val="0"/>
                <w:sz w:val="20"/>
                <w:szCs w:val="20"/>
              </w:rPr>
            </w:pPr>
            <w:r>
              <w:rPr>
                <w:b w:val="0"/>
                <w:sz w:val="20"/>
                <w:szCs w:val="20"/>
              </w:rPr>
              <w:t>Corrección de estilo</w:t>
            </w:r>
          </w:p>
        </w:tc>
        <w:tc>
          <w:tcPr>
            <w:tcW w:w="3257" w:type="dxa"/>
            <w:vAlign w:val="center"/>
          </w:tcPr>
          <w:p w:rsidR="000E4C76" w:rsidRDefault="001C6490" w14:paraId="000001B2" w14:textId="77777777">
            <w:pPr>
              <w:pStyle w:val="Normal0"/>
              <w:spacing w:after="120"/>
              <w:ind w:right="112"/>
              <w:rPr>
                <w:b w:val="0"/>
                <w:sz w:val="20"/>
                <w:szCs w:val="20"/>
              </w:rPr>
            </w:pPr>
            <w:r>
              <w:rPr>
                <w:b w:val="0"/>
                <w:sz w:val="20"/>
                <w:szCs w:val="20"/>
              </w:rPr>
              <w:t>Regional Distrito Capital - Centro de Diseño y Metrología</w:t>
            </w:r>
          </w:p>
        </w:tc>
        <w:tc>
          <w:tcPr>
            <w:tcW w:w="1888" w:type="dxa"/>
            <w:vAlign w:val="center"/>
          </w:tcPr>
          <w:p w:rsidR="000E4C76" w:rsidRDefault="001C6490" w14:paraId="000001B3" w14:textId="77777777">
            <w:pPr>
              <w:pStyle w:val="Normal0"/>
              <w:spacing w:after="120"/>
              <w:rPr>
                <w:b w:val="0"/>
                <w:sz w:val="20"/>
                <w:szCs w:val="20"/>
              </w:rPr>
            </w:pPr>
            <w:r>
              <w:rPr>
                <w:b w:val="0"/>
                <w:sz w:val="20"/>
                <w:szCs w:val="20"/>
              </w:rPr>
              <w:t>Mayo 2022</w:t>
            </w:r>
          </w:p>
        </w:tc>
      </w:tr>
    </w:tbl>
    <w:p w:rsidR="000E4C76" w:rsidRDefault="000E4C76" w14:paraId="000001B4" w14:textId="77777777">
      <w:pPr>
        <w:pStyle w:val="Normal0"/>
        <w:spacing w:after="120"/>
        <w:rPr>
          <w:sz w:val="20"/>
          <w:szCs w:val="20"/>
        </w:rPr>
      </w:pPr>
    </w:p>
    <w:p w:rsidR="000E4C76" w:rsidRDefault="000E4C76" w14:paraId="000001B5" w14:textId="77777777">
      <w:pPr>
        <w:pStyle w:val="Normal0"/>
        <w:spacing w:after="120"/>
        <w:rPr>
          <w:sz w:val="20"/>
          <w:szCs w:val="20"/>
        </w:rPr>
      </w:pPr>
    </w:p>
    <w:p w:rsidR="000E4C76" w:rsidRDefault="001C6490" w14:paraId="000001B6" w14:textId="77777777">
      <w:pPr>
        <w:pStyle w:val="Normal0"/>
        <w:numPr>
          <w:ilvl w:val="0"/>
          <w:numId w:val="13"/>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CONTROL DE CAMBIOS </w:t>
      </w:r>
    </w:p>
    <w:p w:rsidR="000E4C76" w:rsidRDefault="000E4C76" w14:paraId="000001B7" w14:textId="77777777">
      <w:pPr>
        <w:pStyle w:val="Normal0"/>
        <w:spacing w:after="120"/>
        <w:rPr>
          <w:sz w:val="20"/>
          <w:szCs w:val="20"/>
        </w:rPr>
      </w:pPr>
    </w:p>
    <w:tbl>
      <w:tblPr>
        <w:tblStyle w:val="af5"/>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0E4C76" w14:paraId="484584C9" w14:textId="77777777">
        <w:tc>
          <w:tcPr>
            <w:tcW w:w="1264" w:type="dxa"/>
            <w:tcBorders>
              <w:top w:val="nil"/>
              <w:left w:val="nil"/>
            </w:tcBorders>
          </w:tcPr>
          <w:p w:rsidR="000E4C76" w:rsidRDefault="000E4C76" w14:paraId="000001B8" w14:textId="77777777">
            <w:pPr>
              <w:pStyle w:val="Normal0"/>
              <w:spacing w:after="120"/>
              <w:jc w:val="both"/>
              <w:rPr>
                <w:sz w:val="20"/>
                <w:szCs w:val="20"/>
              </w:rPr>
            </w:pPr>
          </w:p>
        </w:tc>
        <w:tc>
          <w:tcPr>
            <w:tcW w:w="2138" w:type="dxa"/>
          </w:tcPr>
          <w:p w:rsidR="000E4C76" w:rsidRDefault="001C6490" w14:paraId="000001B9" w14:textId="77777777">
            <w:pPr>
              <w:pStyle w:val="Normal0"/>
              <w:spacing w:after="120"/>
              <w:jc w:val="both"/>
              <w:rPr>
                <w:sz w:val="20"/>
                <w:szCs w:val="20"/>
              </w:rPr>
            </w:pPr>
            <w:r>
              <w:rPr>
                <w:sz w:val="20"/>
                <w:szCs w:val="20"/>
              </w:rPr>
              <w:t>Nombre</w:t>
            </w:r>
          </w:p>
        </w:tc>
        <w:tc>
          <w:tcPr>
            <w:tcW w:w="1701" w:type="dxa"/>
          </w:tcPr>
          <w:p w:rsidR="000E4C76" w:rsidRDefault="001C6490" w14:paraId="000001BA" w14:textId="77777777">
            <w:pPr>
              <w:pStyle w:val="Normal0"/>
              <w:spacing w:after="120"/>
              <w:jc w:val="both"/>
              <w:rPr>
                <w:sz w:val="20"/>
                <w:szCs w:val="20"/>
              </w:rPr>
            </w:pPr>
            <w:r>
              <w:rPr>
                <w:sz w:val="20"/>
                <w:szCs w:val="20"/>
              </w:rPr>
              <w:t>Cargo</w:t>
            </w:r>
          </w:p>
        </w:tc>
        <w:tc>
          <w:tcPr>
            <w:tcW w:w="1843" w:type="dxa"/>
          </w:tcPr>
          <w:p w:rsidR="000E4C76" w:rsidRDefault="001C6490" w14:paraId="000001BB" w14:textId="77777777">
            <w:pPr>
              <w:pStyle w:val="Normal0"/>
              <w:spacing w:after="120"/>
              <w:jc w:val="both"/>
              <w:rPr>
                <w:sz w:val="20"/>
                <w:szCs w:val="20"/>
              </w:rPr>
            </w:pPr>
            <w:r>
              <w:rPr>
                <w:sz w:val="20"/>
                <w:szCs w:val="20"/>
              </w:rPr>
              <w:t>Dependencia</w:t>
            </w:r>
          </w:p>
        </w:tc>
        <w:tc>
          <w:tcPr>
            <w:tcW w:w="1044" w:type="dxa"/>
          </w:tcPr>
          <w:p w:rsidR="000E4C76" w:rsidRDefault="001C6490" w14:paraId="000001BC" w14:textId="77777777">
            <w:pPr>
              <w:pStyle w:val="Normal0"/>
              <w:spacing w:after="120"/>
              <w:jc w:val="both"/>
              <w:rPr>
                <w:sz w:val="20"/>
                <w:szCs w:val="20"/>
              </w:rPr>
            </w:pPr>
            <w:r>
              <w:rPr>
                <w:sz w:val="20"/>
                <w:szCs w:val="20"/>
              </w:rPr>
              <w:t>Fecha</w:t>
            </w:r>
          </w:p>
        </w:tc>
        <w:tc>
          <w:tcPr>
            <w:tcW w:w="1977" w:type="dxa"/>
          </w:tcPr>
          <w:p w:rsidR="000E4C76" w:rsidRDefault="001C6490" w14:paraId="000001BD" w14:textId="77777777">
            <w:pPr>
              <w:pStyle w:val="Normal0"/>
              <w:spacing w:after="120"/>
              <w:jc w:val="both"/>
              <w:rPr>
                <w:sz w:val="20"/>
                <w:szCs w:val="20"/>
              </w:rPr>
            </w:pPr>
            <w:r>
              <w:rPr>
                <w:sz w:val="20"/>
                <w:szCs w:val="20"/>
              </w:rPr>
              <w:t xml:space="preserve">Razón del </w:t>
            </w:r>
            <w:r>
              <w:rPr>
                <w:sz w:val="20"/>
                <w:szCs w:val="20"/>
              </w:rPr>
              <w:t>c</w:t>
            </w:r>
            <w:r>
              <w:rPr>
                <w:sz w:val="20"/>
                <w:szCs w:val="20"/>
              </w:rPr>
              <w:t>ambio</w:t>
            </w:r>
          </w:p>
        </w:tc>
      </w:tr>
      <w:tr w:rsidR="000E4C76" w14:paraId="2FF467CA" w14:textId="77777777">
        <w:tc>
          <w:tcPr>
            <w:tcW w:w="1264" w:type="dxa"/>
          </w:tcPr>
          <w:p w:rsidR="000E4C76" w:rsidRDefault="001C6490" w14:paraId="000001BE" w14:textId="77777777">
            <w:pPr>
              <w:pStyle w:val="Normal0"/>
              <w:spacing w:after="120"/>
              <w:jc w:val="both"/>
              <w:rPr>
                <w:sz w:val="20"/>
                <w:szCs w:val="20"/>
              </w:rPr>
            </w:pPr>
            <w:r>
              <w:rPr>
                <w:sz w:val="20"/>
                <w:szCs w:val="20"/>
              </w:rPr>
              <w:t>Autor (es)</w:t>
            </w:r>
          </w:p>
        </w:tc>
        <w:tc>
          <w:tcPr>
            <w:tcW w:w="2138" w:type="dxa"/>
          </w:tcPr>
          <w:p w:rsidR="000E4C76" w:rsidRDefault="000E4C76" w14:paraId="000001BF" w14:textId="77777777">
            <w:pPr>
              <w:pStyle w:val="Normal0"/>
              <w:spacing w:after="120"/>
              <w:jc w:val="both"/>
              <w:rPr>
                <w:sz w:val="20"/>
                <w:szCs w:val="20"/>
              </w:rPr>
            </w:pPr>
          </w:p>
        </w:tc>
        <w:tc>
          <w:tcPr>
            <w:tcW w:w="1701" w:type="dxa"/>
          </w:tcPr>
          <w:p w:rsidR="000E4C76" w:rsidRDefault="000E4C76" w14:paraId="000001C0" w14:textId="77777777">
            <w:pPr>
              <w:pStyle w:val="Normal0"/>
              <w:spacing w:after="120"/>
              <w:jc w:val="both"/>
              <w:rPr>
                <w:sz w:val="20"/>
                <w:szCs w:val="20"/>
              </w:rPr>
            </w:pPr>
          </w:p>
        </w:tc>
        <w:tc>
          <w:tcPr>
            <w:tcW w:w="1843" w:type="dxa"/>
          </w:tcPr>
          <w:p w:rsidR="000E4C76" w:rsidRDefault="000E4C76" w14:paraId="000001C1" w14:textId="77777777">
            <w:pPr>
              <w:pStyle w:val="Normal0"/>
              <w:spacing w:after="120"/>
              <w:jc w:val="both"/>
              <w:rPr>
                <w:sz w:val="20"/>
                <w:szCs w:val="20"/>
              </w:rPr>
            </w:pPr>
          </w:p>
        </w:tc>
        <w:tc>
          <w:tcPr>
            <w:tcW w:w="1044" w:type="dxa"/>
          </w:tcPr>
          <w:p w:rsidR="000E4C76" w:rsidRDefault="000E4C76" w14:paraId="000001C2" w14:textId="77777777">
            <w:pPr>
              <w:pStyle w:val="Normal0"/>
              <w:spacing w:after="120"/>
              <w:jc w:val="both"/>
              <w:rPr>
                <w:sz w:val="20"/>
                <w:szCs w:val="20"/>
              </w:rPr>
            </w:pPr>
          </w:p>
        </w:tc>
        <w:tc>
          <w:tcPr>
            <w:tcW w:w="1977" w:type="dxa"/>
          </w:tcPr>
          <w:p w:rsidR="000E4C76" w:rsidRDefault="000E4C76" w14:paraId="000001C3" w14:textId="77777777">
            <w:pPr>
              <w:pStyle w:val="Normal0"/>
              <w:spacing w:after="120"/>
              <w:jc w:val="both"/>
              <w:rPr>
                <w:sz w:val="20"/>
                <w:szCs w:val="20"/>
              </w:rPr>
            </w:pPr>
          </w:p>
        </w:tc>
      </w:tr>
    </w:tbl>
    <w:p w:rsidR="000E4C76" w:rsidRDefault="000E4C76" w14:paraId="000001C4" w14:textId="77777777">
      <w:pPr>
        <w:pStyle w:val="Normal0"/>
        <w:spacing w:after="120"/>
        <w:rPr>
          <w:color w:val="000000"/>
          <w:sz w:val="20"/>
          <w:szCs w:val="20"/>
        </w:rPr>
      </w:pPr>
    </w:p>
    <w:p w:rsidR="000E4C76" w:rsidRDefault="000E4C76" w14:paraId="000001C5" w14:textId="77777777">
      <w:pPr>
        <w:pStyle w:val="Normal0"/>
        <w:spacing w:after="120"/>
        <w:rPr>
          <w:sz w:val="20"/>
          <w:szCs w:val="20"/>
        </w:rPr>
      </w:pPr>
    </w:p>
    <w:sectPr w:rsidR="000E4C76">
      <w:headerReference w:type="default" r:id="rId51"/>
      <w:footerReference w:type="default" r:id="rId52"/>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Gustavo Santis Mancipe" w:date="2021-08-10T12:15:00Z" w:id="2">
    <w:p w:rsidR="000E4C76" w:rsidRDefault="001C6490" w14:paraId="000001E0"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0E4C76" w:rsidRDefault="000E4C76" w14:paraId="000001E1" w14:textId="77777777">
      <w:pPr>
        <w:pStyle w:val="Normal0"/>
        <w:widowControl w:val="0"/>
        <w:pBdr>
          <w:top w:val="nil"/>
          <w:left w:val="nil"/>
          <w:bottom w:val="nil"/>
          <w:right w:val="nil"/>
          <w:between w:val="nil"/>
        </w:pBdr>
        <w:spacing w:line="240" w:lineRule="auto"/>
        <w:rPr>
          <w:color w:val="000000"/>
        </w:rPr>
      </w:pPr>
    </w:p>
    <w:p w:rsidR="000E4C76" w:rsidRDefault="001C6490" w14:paraId="000001E2" w14:textId="77777777">
      <w:pPr>
        <w:pStyle w:val="Normal0"/>
        <w:widowControl w:val="0"/>
        <w:pBdr>
          <w:top w:val="nil"/>
          <w:left w:val="nil"/>
          <w:bottom w:val="nil"/>
          <w:right w:val="nil"/>
          <w:between w:val="nil"/>
        </w:pBdr>
        <w:spacing w:line="240" w:lineRule="auto"/>
        <w:rPr>
          <w:color w:val="000000"/>
        </w:rPr>
      </w:pPr>
      <w:r>
        <w:rPr>
          <w:color w:val="000000"/>
        </w:rPr>
        <w:t>CF013_1_procesos.pptx</w:t>
      </w:r>
    </w:p>
  </w:comment>
  <w:comment w:initials="" w:author="Gustavo Santis Mancipe" w:date="2021-08-03T14:16:00Z" w:id="3">
    <w:p w:rsidR="000E4C76" w:rsidRDefault="001C6490" w14:paraId="000001DC" w14:textId="77777777">
      <w:pPr>
        <w:pStyle w:val="Normal0"/>
        <w:widowControl w:val="0"/>
        <w:pBdr>
          <w:top w:val="nil"/>
          <w:left w:val="nil"/>
          <w:bottom w:val="nil"/>
          <w:right w:val="nil"/>
          <w:between w:val="nil"/>
        </w:pBdr>
        <w:spacing w:line="240" w:lineRule="auto"/>
        <w:rPr>
          <w:color w:val="000000"/>
        </w:rPr>
      </w:pPr>
      <w:r>
        <w:rPr>
          <w:color w:val="000000"/>
        </w:rPr>
        <w:t>Enlace a documento ubicado en:</w:t>
      </w:r>
    </w:p>
    <w:p w:rsidR="000E4C76" w:rsidRDefault="000E4C76" w14:paraId="000001DD" w14:textId="77777777">
      <w:pPr>
        <w:pStyle w:val="Normal0"/>
        <w:widowControl w:val="0"/>
        <w:pBdr>
          <w:top w:val="nil"/>
          <w:left w:val="nil"/>
          <w:bottom w:val="nil"/>
          <w:right w:val="nil"/>
          <w:between w:val="nil"/>
        </w:pBdr>
        <w:spacing w:line="240" w:lineRule="auto"/>
        <w:rPr>
          <w:color w:val="000000"/>
        </w:rPr>
      </w:pPr>
    </w:p>
    <w:p w:rsidR="000E4C76" w:rsidRDefault="001C6490" w14:paraId="000001DE" w14:textId="77777777">
      <w:pPr>
        <w:pStyle w:val="Normal0"/>
        <w:widowControl w:val="0"/>
        <w:pBdr>
          <w:top w:val="nil"/>
          <w:left w:val="nil"/>
          <w:bottom w:val="nil"/>
          <w:right w:val="nil"/>
          <w:between w:val="nil"/>
        </w:pBdr>
        <w:spacing w:line="240" w:lineRule="auto"/>
        <w:rPr>
          <w:color w:val="000000"/>
        </w:rPr>
      </w:pPr>
      <w:r>
        <w:rPr>
          <w:color w:val="000000"/>
        </w:rPr>
        <w:t>Anexos\Anexo1_Resolucion_1403_</w:t>
      </w:r>
      <w:r>
        <w:rPr>
          <w:color w:val="000000"/>
        </w:rPr>
        <w:t>2007.pdf</w:t>
      </w:r>
    </w:p>
  </w:comment>
  <w:comment w:initials="" w:author="Gustavo Santis Mancipe" w:date="2021-08-04T16:52:00Z" w:id="4">
    <w:p w:rsidR="000E4C76" w:rsidRDefault="001C6490" w14:paraId="000001D1" w14:textId="77777777">
      <w:pPr>
        <w:pStyle w:val="Normal0"/>
        <w:widowControl w:val="0"/>
        <w:pBdr>
          <w:top w:val="nil"/>
          <w:left w:val="nil"/>
          <w:bottom w:val="nil"/>
          <w:right w:val="nil"/>
          <w:between w:val="nil"/>
        </w:pBdr>
        <w:spacing w:line="240" w:lineRule="auto"/>
        <w:rPr>
          <w:color w:val="000000"/>
        </w:rPr>
      </w:pPr>
      <w:r>
        <w:rPr>
          <w:color w:val="000000"/>
        </w:rPr>
        <w:t>Utilizar</w:t>
      </w:r>
    </w:p>
  </w:comment>
  <w:comment w:initials="" w:author="Gustavo Santis Mancipe" w:date="2021-08-03T14:16:00Z" w:id="5">
    <w:p w:rsidR="000E4C76" w:rsidRDefault="001C6490" w14:paraId="000001E6" w14:textId="77777777">
      <w:pPr>
        <w:pStyle w:val="Normal0"/>
        <w:widowControl w:val="0"/>
        <w:pBdr>
          <w:top w:val="nil"/>
          <w:left w:val="nil"/>
          <w:bottom w:val="nil"/>
          <w:right w:val="nil"/>
          <w:between w:val="nil"/>
        </w:pBdr>
        <w:spacing w:line="240" w:lineRule="auto"/>
        <w:rPr>
          <w:color w:val="000000"/>
        </w:rPr>
      </w:pPr>
      <w:r>
        <w:rPr>
          <w:color w:val="000000"/>
        </w:rPr>
        <w:t>Enlace a documento ubicado en:</w:t>
      </w:r>
    </w:p>
    <w:p w:rsidR="000E4C76" w:rsidRDefault="000E4C76" w14:paraId="000001E7" w14:textId="77777777">
      <w:pPr>
        <w:pStyle w:val="Normal0"/>
        <w:widowControl w:val="0"/>
        <w:pBdr>
          <w:top w:val="nil"/>
          <w:left w:val="nil"/>
          <w:bottom w:val="nil"/>
          <w:right w:val="nil"/>
          <w:between w:val="nil"/>
        </w:pBdr>
        <w:spacing w:line="240" w:lineRule="auto"/>
        <w:rPr>
          <w:color w:val="000000"/>
        </w:rPr>
      </w:pPr>
    </w:p>
    <w:p w:rsidR="000E4C76" w:rsidRDefault="001C6490" w14:paraId="000001E8" w14:textId="77777777">
      <w:pPr>
        <w:pStyle w:val="Normal0"/>
        <w:widowControl w:val="0"/>
        <w:pBdr>
          <w:top w:val="nil"/>
          <w:left w:val="nil"/>
          <w:bottom w:val="nil"/>
          <w:right w:val="nil"/>
          <w:between w:val="nil"/>
        </w:pBdr>
        <w:spacing w:line="240" w:lineRule="auto"/>
        <w:rPr>
          <w:color w:val="000000"/>
        </w:rPr>
      </w:pPr>
      <w:r>
        <w:rPr>
          <w:color w:val="000000"/>
        </w:rPr>
        <w:t>Anexos\Anexo2_Resolucion_1403_2007-p23-25.pdf</w:t>
      </w:r>
    </w:p>
  </w:comment>
  <w:comment w:initials="" w:author="Gustavo Santis Mancipe" w:date="2021-08-10T10:09:00Z" w:id="6">
    <w:p w:rsidR="000E4C76" w:rsidRDefault="001C6490" w14:paraId="00000203" w14:textId="77777777">
      <w:pPr>
        <w:pStyle w:val="Normal0"/>
        <w:widowControl w:val="0"/>
        <w:pBdr>
          <w:top w:val="nil"/>
          <w:left w:val="nil"/>
          <w:bottom w:val="nil"/>
          <w:right w:val="nil"/>
          <w:between w:val="nil"/>
        </w:pBdr>
        <w:spacing w:line="240" w:lineRule="auto"/>
        <w:rPr>
          <w:color w:val="000000"/>
        </w:rPr>
      </w:pPr>
      <w:r>
        <w:rPr>
          <w:color w:val="000000"/>
        </w:rPr>
        <w:t>La inf</w:t>
      </w:r>
      <w:r>
        <w:rPr>
          <w:color w:val="000000"/>
        </w:rPr>
        <w:t>ormación para desarrollar el recurso se encuentra la carpeta Formatos DI archivo:</w:t>
      </w:r>
    </w:p>
    <w:p w:rsidR="000E4C76" w:rsidRDefault="000E4C76" w14:paraId="00000204" w14:textId="77777777">
      <w:pPr>
        <w:pStyle w:val="Normal0"/>
        <w:widowControl w:val="0"/>
        <w:pBdr>
          <w:top w:val="nil"/>
          <w:left w:val="nil"/>
          <w:bottom w:val="nil"/>
          <w:right w:val="nil"/>
          <w:between w:val="nil"/>
        </w:pBdr>
        <w:spacing w:line="240" w:lineRule="auto"/>
        <w:rPr>
          <w:color w:val="000000"/>
        </w:rPr>
      </w:pPr>
    </w:p>
    <w:p w:rsidR="000E4C76" w:rsidRDefault="001C6490" w14:paraId="00000205" w14:textId="77777777">
      <w:pPr>
        <w:pStyle w:val="Normal0"/>
        <w:widowControl w:val="0"/>
        <w:pBdr>
          <w:top w:val="nil"/>
          <w:left w:val="nil"/>
          <w:bottom w:val="nil"/>
          <w:right w:val="nil"/>
          <w:between w:val="nil"/>
        </w:pBdr>
        <w:spacing w:line="240" w:lineRule="auto"/>
        <w:rPr>
          <w:color w:val="000000"/>
        </w:rPr>
      </w:pPr>
      <w:r>
        <w:rPr>
          <w:color w:val="000000"/>
        </w:rPr>
        <w:t xml:space="preserve"> CF013_2_2_areas_tecnicas.pptx</w:t>
      </w:r>
    </w:p>
  </w:comment>
  <w:comment w:initials="" w:author="Gustavo Santis Mancipe" w:date="2021-08-10T12:21:00Z" w:id="7">
    <w:p w:rsidR="000E4C76" w:rsidRDefault="001C6490" w14:paraId="000001F5" w14:textId="77777777">
      <w:pPr>
        <w:pStyle w:val="Normal0"/>
        <w:widowControl w:val="0"/>
        <w:pBdr>
          <w:top w:val="nil"/>
          <w:left w:val="nil"/>
          <w:bottom w:val="nil"/>
          <w:right w:val="nil"/>
          <w:between w:val="nil"/>
        </w:pBdr>
        <w:spacing w:line="240" w:lineRule="auto"/>
        <w:rPr>
          <w:color w:val="000000"/>
        </w:rPr>
      </w:pPr>
      <w:r>
        <w:rPr>
          <w:color w:val="000000"/>
        </w:rPr>
        <w:t>La imagen se puede descargar de:</w:t>
      </w:r>
    </w:p>
    <w:p w:rsidR="000E4C76" w:rsidRDefault="000E4C76" w14:paraId="000001F6" w14:textId="77777777">
      <w:pPr>
        <w:pStyle w:val="Normal0"/>
        <w:widowControl w:val="0"/>
        <w:pBdr>
          <w:top w:val="nil"/>
          <w:left w:val="nil"/>
          <w:bottom w:val="nil"/>
          <w:right w:val="nil"/>
          <w:between w:val="nil"/>
        </w:pBdr>
        <w:spacing w:line="240" w:lineRule="auto"/>
        <w:rPr>
          <w:color w:val="000000"/>
        </w:rPr>
      </w:pPr>
    </w:p>
    <w:p w:rsidR="000E4C76" w:rsidRDefault="001C6490" w14:paraId="000001F7" w14:textId="77777777">
      <w:pPr>
        <w:pStyle w:val="Normal0"/>
        <w:widowControl w:val="0"/>
        <w:pBdr>
          <w:top w:val="nil"/>
          <w:left w:val="nil"/>
          <w:bottom w:val="nil"/>
          <w:right w:val="nil"/>
          <w:between w:val="nil"/>
        </w:pBdr>
        <w:spacing w:line="240" w:lineRule="auto"/>
        <w:rPr>
          <w:color w:val="000000"/>
        </w:rPr>
      </w:pPr>
      <w:r>
        <w:rPr>
          <w:color w:val="000000"/>
        </w:rPr>
        <w:t>https://www.freepik.es/foto-gratis/mujer-que-trabaja-farmacia-vistiendo-abrigo_12804113.htm#page=1&amp;query=farmacia&amp;position=</w:t>
      </w:r>
      <w:r>
        <w:rPr>
          <w:color w:val="000000"/>
        </w:rPr>
        <w:t>16</w:t>
      </w:r>
    </w:p>
  </w:comment>
  <w:comment w:initials="" w:author="Gustavo Santis Mancipe" w:date="2021-08-10T12:05:00Z" w:id="8">
    <w:p w:rsidR="000E4C76" w:rsidRDefault="001C6490" w14:paraId="00000214" w14:textId="77777777">
      <w:pPr>
        <w:pStyle w:val="Normal0"/>
        <w:widowControl w:val="0"/>
        <w:pBdr>
          <w:top w:val="nil"/>
          <w:left w:val="nil"/>
          <w:bottom w:val="nil"/>
          <w:right w:val="nil"/>
          <w:between w:val="nil"/>
        </w:pBdr>
        <w:spacing w:line="240" w:lineRule="auto"/>
        <w:rPr>
          <w:color w:val="000000"/>
        </w:rPr>
      </w:pPr>
      <w:r>
        <w:rPr>
          <w:color w:val="000000"/>
        </w:rPr>
        <w:t>Utilizar</w:t>
      </w:r>
    </w:p>
  </w:comment>
  <w:comment w:initials="" w:author="Microsoft Office User" w:date="2021-08-12T04:04:00Z" w:id="9">
    <w:p w:rsidR="000E4C76" w:rsidRDefault="001C6490" w14:paraId="00000209" w14:textId="77777777">
      <w:pPr>
        <w:pStyle w:val="Normal0"/>
        <w:widowControl w:val="0"/>
        <w:pBdr>
          <w:top w:val="nil"/>
          <w:left w:val="nil"/>
          <w:bottom w:val="nil"/>
          <w:right w:val="nil"/>
          <w:between w:val="nil"/>
        </w:pBdr>
        <w:spacing w:line="240" w:lineRule="auto"/>
        <w:rPr>
          <w:color w:val="000000"/>
        </w:rPr>
      </w:pPr>
      <w:r>
        <w:rPr>
          <w:color w:val="000000"/>
        </w:rPr>
        <w:t>Utili</w:t>
      </w:r>
      <w:r>
        <w:rPr>
          <w:color w:val="000000"/>
        </w:rPr>
        <w:t>zar Cajón texto color A.</w:t>
      </w:r>
    </w:p>
  </w:comment>
  <w:comment w:initials="" w:author="Microsoft Office User" w:date="2021-08-12T04:06:00Z" w:id="10">
    <w:p w:rsidR="000E4C76" w:rsidRDefault="001C6490" w14:paraId="0000020B" w14:textId="77777777">
      <w:pPr>
        <w:pStyle w:val="Normal0"/>
        <w:widowControl w:val="0"/>
        <w:pBdr>
          <w:top w:val="nil"/>
          <w:left w:val="nil"/>
          <w:bottom w:val="nil"/>
          <w:right w:val="nil"/>
          <w:between w:val="nil"/>
        </w:pBdr>
        <w:spacing w:line="240" w:lineRule="auto"/>
        <w:rPr>
          <w:color w:val="000000"/>
        </w:rPr>
      </w:pPr>
      <w:r>
        <w:rPr>
          <w:color w:val="000000"/>
        </w:rPr>
        <w:t>Utilizar listado ordenado básico + separadores.</w:t>
      </w:r>
    </w:p>
  </w:comment>
  <w:comment w:initials="" w:author="Gustavo Santis Mancipe" w:date="2021-08-10T12:25:00Z" w:id="11">
    <w:p w:rsidR="000E4C76" w:rsidRDefault="001C6490" w14:paraId="000001FD"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0E4C76" w:rsidRDefault="000E4C76" w14:paraId="000001FE" w14:textId="77777777">
      <w:pPr>
        <w:pStyle w:val="Normal0"/>
        <w:widowControl w:val="0"/>
        <w:pBdr>
          <w:top w:val="nil"/>
          <w:left w:val="nil"/>
          <w:bottom w:val="nil"/>
          <w:right w:val="nil"/>
          <w:between w:val="nil"/>
        </w:pBdr>
        <w:spacing w:line="240" w:lineRule="auto"/>
        <w:rPr>
          <w:color w:val="000000"/>
        </w:rPr>
      </w:pPr>
    </w:p>
    <w:p w:rsidR="000E4C76" w:rsidRDefault="001C6490" w14:paraId="000001FF" w14:textId="77777777">
      <w:pPr>
        <w:pStyle w:val="Normal0"/>
        <w:widowControl w:val="0"/>
        <w:pBdr>
          <w:top w:val="nil"/>
          <w:left w:val="nil"/>
          <w:bottom w:val="nil"/>
          <w:right w:val="nil"/>
          <w:between w:val="nil"/>
        </w:pBdr>
        <w:spacing w:line="240" w:lineRule="auto"/>
        <w:rPr>
          <w:color w:val="000000"/>
        </w:rPr>
      </w:pPr>
      <w:r>
        <w:rPr>
          <w:color w:val="000000"/>
        </w:rPr>
        <w:t>CF013_2_4_uso_racional_medicamentos.pptx</w:t>
      </w:r>
    </w:p>
  </w:comment>
  <w:comment w:initials="" w:author="Gustavo Santis Mancipe" w:date="2021-08-10T12:54:00Z" w:id="13">
    <w:p w:rsidR="000E4C76" w:rsidRDefault="001C6490" w14:paraId="000001D3"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0E4C76" w:rsidRDefault="000E4C76" w14:paraId="000001D4" w14:textId="77777777">
      <w:pPr>
        <w:pStyle w:val="Normal0"/>
        <w:widowControl w:val="0"/>
        <w:pBdr>
          <w:top w:val="nil"/>
          <w:left w:val="nil"/>
          <w:bottom w:val="nil"/>
          <w:right w:val="nil"/>
          <w:between w:val="nil"/>
        </w:pBdr>
        <w:spacing w:line="240" w:lineRule="auto"/>
        <w:rPr>
          <w:color w:val="000000"/>
        </w:rPr>
      </w:pPr>
    </w:p>
    <w:p w:rsidR="000E4C76" w:rsidRDefault="001C6490" w14:paraId="000001D5" w14:textId="77777777">
      <w:pPr>
        <w:pStyle w:val="Normal0"/>
        <w:widowControl w:val="0"/>
        <w:pBdr>
          <w:top w:val="nil"/>
          <w:left w:val="nil"/>
          <w:bottom w:val="nil"/>
          <w:right w:val="nil"/>
          <w:between w:val="nil"/>
        </w:pBdr>
        <w:spacing w:line="240" w:lineRule="auto"/>
        <w:rPr>
          <w:color w:val="000000"/>
        </w:rPr>
      </w:pPr>
      <w:r>
        <w:rPr>
          <w:color w:val="000000"/>
        </w:rPr>
        <w:t>CF013_2_5_prescripcion.pptx</w:t>
      </w:r>
    </w:p>
  </w:comment>
  <w:comment w:initials="" w:author="Gustavo Santis Mancipe" w:date="2021-08-10T12:58:00Z" w:id="15">
    <w:p w:rsidR="000E4C76" w:rsidRDefault="001C6490" w14:paraId="000001F0" w14:textId="77777777">
      <w:pPr>
        <w:pStyle w:val="Normal0"/>
        <w:widowControl w:val="0"/>
        <w:pBdr>
          <w:top w:val="nil"/>
          <w:left w:val="nil"/>
          <w:bottom w:val="nil"/>
          <w:right w:val="nil"/>
          <w:between w:val="nil"/>
        </w:pBdr>
        <w:spacing w:line="240" w:lineRule="auto"/>
        <w:rPr>
          <w:color w:val="000000"/>
        </w:rPr>
      </w:pPr>
      <w:r>
        <w:rPr>
          <w:color w:val="000000"/>
        </w:rPr>
        <w:t>Imagen descargada de:</w:t>
      </w:r>
    </w:p>
    <w:p w:rsidR="000E4C76" w:rsidRDefault="000E4C76" w14:paraId="000001F1" w14:textId="77777777">
      <w:pPr>
        <w:pStyle w:val="Normal0"/>
        <w:widowControl w:val="0"/>
        <w:pBdr>
          <w:top w:val="nil"/>
          <w:left w:val="nil"/>
          <w:bottom w:val="nil"/>
          <w:right w:val="nil"/>
          <w:between w:val="nil"/>
        </w:pBdr>
        <w:spacing w:line="240" w:lineRule="auto"/>
        <w:rPr>
          <w:color w:val="000000"/>
        </w:rPr>
      </w:pPr>
    </w:p>
    <w:p w:rsidR="000E4C76" w:rsidRDefault="001C6490" w14:paraId="000001F2" w14:textId="77777777">
      <w:pPr>
        <w:pStyle w:val="Normal0"/>
        <w:widowControl w:val="0"/>
        <w:pBdr>
          <w:top w:val="nil"/>
          <w:left w:val="nil"/>
          <w:bottom w:val="nil"/>
          <w:right w:val="nil"/>
          <w:between w:val="nil"/>
        </w:pBdr>
        <w:spacing w:line="240" w:lineRule="auto"/>
        <w:rPr>
          <w:color w:val="000000"/>
        </w:rPr>
      </w:pPr>
      <w:r>
        <w:rPr>
          <w:color w:val="000000"/>
        </w:rPr>
        <w:t>https://www.freepik.es/foto-gratis/vista-cerca-mano-farmaceutico-tomando-caja-medicina-est</w:t>
      </w:r>
      <w:r>
        <w:rPr>
          <w:color w:val="000000"/>
        </w:rPr>
        <w:t>ante-farmacia_11036160.htm#page=1&amp;query=farmacia&amp;position=1</w:t>
      </w:r>
    </w:p>
  </w:comment>
  <w:comment w:initials="" w:author="Microsoft Office User" w:date="2021-08-12T04:11:00Z" w:id="16">
    <w:p w:rsidR="000E4C76" w:rsidRDefault="001C6490" w14:paraId="000001F8" w14:textId="77777777">
      <w:pPr>
        <w:pStyle w:val="Normal0"/>
        <w:widowControl w:val="0"/>
        <w:pBdr>
          <w:top w:val="nil"/>
          <w:left w:val="nil"/>
          <w:bottom w:val="nil"/>
          <w:right w:val="nil"/>
          <w:between w:val="nil"/>
        </w:pBdr>
        <w:spacing w:line="240" w:lineRule="auto"/>
        <w:rPr>
          <w:color w:val="000000"/>
        </w:rPr>
      </w:pPr>
      <w:r>
        <w:rPr>
          <w:color w:val="000000"/>
        </w:rPr>
        <w:t>Utilizar listado no ordenado color.</w:t>
      </w:r>
    </w:p>
  </w:comment>
  <w:comment w:initials="" w:author="Microsoft Office User" w:date="2021-08-12T04:12:00Z" w:id="18">
    <w:p w:rsidR="000E4C76" w:rsidRDefault="001C6490" w14:paraId="0000020F" w14:textId="77777777">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nitials="" w:author="Gustavo Santis Mancipe" w:date="2021-08-04T19:49:00Z" w:id="20">
    <w:p w:rsidR="000E4C76" w:rsidRDefault="001C6490" w14:paraId="000001E9" w14:textId="77777777">
      <w:pPr>
        <w:pStyle w:val="Normal0"/>
        <w:widowControl w:val="0"/>
        <w:pBdr>
          <w:top w:val="nil"/>
          <w:left w:val="nil"/>
          <w:bottom w:val="nil"/>
          <w:right w:val="nil"/>
          <w:between w:val="nil"/>
        </w:pBdr>
        <w:spacing w:line="240" w:lineRule="auto"/>
        <w:rPr>
          <w:color w:val="000000"/>
        </w:rPr>
      </w:pPr>
      <w:r>
        <w:rPr>
          <w:color w:val="000000"/>
        </w:rPr>
        <w:t>Utilizar</w:t>
      </w:r>
    </w:p>
  </w:comment>
  <w:comment w:initials="" w:author="Microsoft Office User" w:date="2021-08-12T04:15:00Z" w:id="22">
    <w:p w:rsidR="000E4C76" w:rsidRDefault="001C6490" w14:paraId="00000213" w14:textId="77777777">
      <w:pPr>
        <w:pStyle w:val="Normal0"/>
        <w:widowControl w:val="0"/>
        <w:pBdr>
          <w:top w:val="nil"/>
          <w:left w:val="nil"/>
          <w:bottom w:val="nil"/>
          <w:right w:val="nil"/>
          <w:between w:val="nil"/>
        </w:pBdr>
        <w:spacing w:line="240" w:lineRule="auto"/>
        <w:rPr>
          <w:color w:val="000000"/>
        </w:rPr>
      </w:pPr>
      <w:r>
        <w:rPr>
          <w:color w:val="000000"/>
        </w:rPr>
        <w:t>Utilizar cajón texto color B.</w:t>
      </w:r>
    </w:p>
  </w:comment>
  <w:comment w:initials="" w:author="Microsoft Office User" w:date="2021-08-12T04:16:00Z" w:id="24">
    <w:p w:rsidR="000E4C76" w:rsidRDefault="001C6490" w14:paraId="0000020A" w14:textId="77777777">
      <w:pPr>
        <w:pStyle w:val="Normal0"/>
        <w:widowControl w:val="0"/>
        <w:pBdr>
          <w:top w:val="nil"/>
          <w:left w:val="nil"/>
          <w:bottom w:val="nil"/>
          <w:right w:val="nil"/>
          <w:between w:val="nil"/>
        </w:pBdr>
        <w:spacing w:line="240" w:lineRule="auto"/>
        <w:rPr>
          <w:color w:val="000000"/>
        </w:rPr>
      </w:pPr>
      <w:r>
        <w:rPr>
          <w:color w:val="000000"/>
        </w:rPr>
        <w:t>Utilizar</w:t>
      </w:r>
    </w:p>
  </w:comment>
  <w:comment w:initials="" w:author="Gustavo Santis Mancipe" w:date="2021-08-10T20:37:00Z" w:id="26">
    <w:p w:rsidR="000E4C76" w:rsidRDefault="001C6490" w14:paraId="000001ED"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0E4C76" w:rsidRDefault="000E4C76" w14:paraId="000001EE" w14:textId="77777777">
      <w:pPr>
        <w:pStyle w:val="Normal0"/>
        <w:widowControl w:val="0"/>
        <w:pBdr>
          <w:top w:val="nil"/>
          <w:left w:val="nil"/>
          <w:bottom w:val="nil"/>
          <w:right w:val="nil"/>
          <w:between w:val="nil"/>
        </w:pBdr>
        <w:spacing w:line="240" w:lineRule="auto"/>
        <w:rPr>
          <w:color w:val="000000"/>
        </w:rPr>
      </w:pPr>
    </w:p>
    <w:p w:rsidR="000E4C76" w:rsidRDefault="001C6490" w14:paraId="000001EF" w14:textId="77777777">
      <w:pPr>
        <w:pStyle w:val="Normal0"/>
        <w:widowControl w:val="0"/>
        <w:pBdr>
          <w:top w:val="nil"/>
          <w:left w:val="nil"/>
          <w:bottom w:val="nil"/>
          <w:right w:val="nil"/>
          <w:between w:val="nil"/>
        </w:pBdr>
        <w:spacing w:line="240" w:lineRule="auto"/>
        <w:rPr>
          <w:color w:val="000000"/>
        </w:rPr>
      </w:pPr>
      <w:r>
        <w:rPr>
          <w:color w:val="000000"/>
        </w:rPr>
        <w:t>CF013_4_habitos_vida_saludable.pptx</w:t>
      </w:r>
    </w:p>
  </w:comment>
  <w:comment w:initials="" w:author="Microsoft Office User" w:date="2021-08-12T04:21:00Z" w:id="29">
    <w:p w:rsidR="000E4C76" w:rsidRDefault="001C6490" w14:paraId="00000218" w14:textId="77777777">
      <w:pPr>
        <w:pStyle w:val="Normal0"/>
        <w:widowControl w:val="0"/>
        <w:pBdr>
          <w:top w:val="nil"/>
          <w:left w:val="nil"/>
          <w:bottom w:val="nil"/>
          <w:right w:val="nil"/>
          <w:between w:val="nil"/>
        </w:pBdr>
        <w:spacing w:line="240" w:lineRule="auto"/>
        <w:rPr>
          <w:color w:val="000000"/>
        </w:rPr>
      </w:pPr>
      <w:r>
        <w:rPr>
          <w:color w:val="000000"/>
        </w:rPr>
        <w:t>Utilizar listado no ordenado básico.</w:t>
      </w:r>
    </w:p>
  </w:comment>
  <w:comment w:initials="" w:author="Gustavo Santis Mancipe" w:date="2021-08-11T02:47:00Z" w:id="30">
    <w:p w:rsidR="000E4C76" w:rsidRDefault="001C6490" w14:paraId="000001F9"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0E4C76" w:rsidRDefault="000E4C76" w14:paraId="000001FA" w14:textId="77777777">
      <w:pPr>
        <w:pStyle w:val="Normal0"/>
        <w:widowControl w:val="0"/>
        <w:pBdr>
          <w:top w:val="nil"/>
          <w:left w:val="nil"/>
          <w:bottom w:val="nil"/>
          <w:right w:val="nil"/>
          <w:between w:val="nil"/>
        </w:pBdr>
        <w:spacing w:line="240" w:lineRule="auto"/>
        <w:rPr>
          <w:color w:val="000000"/>
        </w:rPr>
      </w:pPr>
    </w:p>
    <w:p w:rsidR="000E4C76" w:rsidRDefault="001C6490" w14:paraId="000001FB" w14:textId="77777777">
      <w:pPr>
        <w:pStyle w:val="Normal0"/>
        <w:widowControl w:val="0"/>
        <w:pBdr>
          <w:top w:val="nil"/>
          <w:left w:val="nil"/>
          <w:bottom w:val="nil"/>
          <w:right w:val="nil"/>
          <w:between w:val="nil"/>
        </w:pBdr>
        <w:spacing w:line="240" w:lineRule="auto"/>
        <w:rPr>
          <w:color w:val="000000"/>
        </w:rPr>
      </w:pPr>
      <w:r>
        <w:rPr>
          <w:color w:val="000000"/>
        </w:rPr>
        <w:t>CF013_5_1_distribucion_externa.pptx</w:t>
      </w:r>
    </w:p>
  </w:comment>
  <w:comment w:initials="" w:author="Gustavo Santis Mancipe" w:date="2021-08-10T21:44:00Z" w:id="31">
    <w:p w:rsidR="000E4C76" w:rsidRDefault="001C6490" w14:paraId="000001D9"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0E4C76" w:rsidRDefault="000E4C76" w14:paraId="000001DA" w14:textId="77777777">
      <w:pPr>
        <w:pStyle w:val="Normal0"/>
        <w:widowControl w:val="0"/>
        <w:pBdr>
          <w:top w:val="nil"/>
          <w:left w:val="nil"/>
          <w:bottom w:val="nil"/>
          <w:right w:val="nil"/>
          <w:between w:val="nil"/>
        </w:pBdr>
        <w:spacing w:line="240" w:lineRule="auto"/>
        <w:rPr>
          <w:color w:val="000000"/>
        </w:rPr>
      </w:pPr>
    </w:p>
    <w:p w:rsidR="000E4C76" w:rsidRDefault="001C6490" w14:paraId="000001DB" w14:textId="77777777">
      <w:pPr>
        <w:pStyle w:val="Normal0"/>
        <w:widowControl w:val="0"/>
        <w:pBdr>
          <w:top w:val="nil"/>
          <w:left w:val="nil"/>
          <w:bottom w:val="nil"/>
          <w:right w:val="nil"/>
          <w:between w:val="nil"/>
        </w:pBdr>
        <w:spacing w:line="240" w:lineRule="auto"/>
        <w:rPr>
          <w:color w:val="000000"/>
        </w:rPr>
      </w:pPr>
      <w:r>
        <w:rPr>
          <w:color w:val="000000"/>
        </w:rPr>
        <w:t>CF013_5_1_canal_distribución_externa.pptx</w:t>
      </w:r>
    </w:p>
  </w:comment>
  <w:comment w:initials="" w:author="Microsoft Office User" w:date="2021-08-12T04:24:00Z" w:id="33">
    <w:p w:rsidR="000E4C76" w:rsidRDefault="001C6490" w14:paraId="000001F4" w14:textId="77777777">
      <w:pPr>
        <w:pStyle w:val="Normal0"/>
        <w:widowControl w:val="0"/>
        <w:pBdr>
          <w:top w:val="nil"/>
          <w:left w:val="nil"/>
          <w:bottom w:val="nil"/>
          <w:right w:val="nil"/>
          <w:between w:val="nil"/>
        </w:pBdr>
        <w:spacing w:line="240" w:lineRule="auto"/>
        <w:rPr>
          <w:color w:val="000000"/>
        </w:rPr>
      </w:pPr>
      <w:r>
        <w:rPr>
          <w:color w:val="000000"/>
        </w:rPr>
        <w:t>Utilizar cajón texto color C.</w:t>
      </w:r>
    </w:p>
  </w:comment>
  <w:comment w:initials="" w:author="Gustavo Santis Mancipe" w:date="2021-08-11T00:52:00Z" w:id="35">
    <w:p w:rsidR="000E4C76" w:rsidRDefault="001C6490" w14:paraId="0000020C"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0E4C76" w:rsidRDefault="000E4C76" w14:paraId="0000020D" w14:textId="77777777">
      <w:pPr>
        <w:pStyle w:val="Normal0"/>
        <w:widowControl w:val="0"/>
        <w:pBdr>
          <w:top w:val="nil"/>
          <w:left w:val="nil"/>
          <w:bottom w:val="nil"/>
          <w:right w:val="nil"/>
          <w:between w:val="nil"/>
        </w:pBdr>
        <w:spacing w:line="240" w:lineRule="auto"/>
        <w:rPr>
          <w:color w:val="000000"/>
        </w:rPr>
      </w:pPr>
    </w:p>
    <w:p w:rsidR="000E4C76" w:rsidRDefault="001C6490" w14:paraId="0000020E" w14:textId="77777777">
      <w:pPr>
        <w:pStyle w:val="Normal0"/>
        <w:widowControl w:val="0"/>
        <w:pBdr>
          <w:top w:val="nil"/>
          <w:left w:val="nil"/>
          <w:bottom w:val="nil"/>
          <w:right w:val="nil"/>
          <w:between w:val="nil"/>
        </w:pBdr>
        <w:spacing w:line="240" w:lineRule="auto"/>
        <w:rPr>
          <w:color w:val="000000"/>
        </w:rPr>
      </w:pPr>
      <w:r>
        <w:rPr>
          <w:color w:val="000000"/>
        </w:rPr>
        <w:t>CF013_5_2_1_sistema_distribucion_interna.pptx</w:t>
      </w:r>
    </w:p>
  </w:comment>
  <w:comment w:initials="" w:author="Gustavo Santis Mancipe" w:date="2021-08-11T00:55:00Z" w:id="37">
    <w:p w:rsidR="000E4C76" w:rsidRDefault="001C6490" w14:paraId="000001CD"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0E4C76" w:rsidRDefault="000E4C76" w14:paraId="000001CE" w14:textId="77777777">
      <w:pPr>
        <w:pStyle w:val="Normal0"/>
        <w:widowControl w:val="0"/>
        <w:pBdr>
          <w:top w:val="nil"/>
          <w:left w:val="nil"/>
          <w:bottom w:val="nil"/>
          <w:right w:val="nil"/>
          <w:between w:val="nil"/>
        </w:pBdr>
        <w:spacing w:line="240" w:lineRule="auto"/>
        <w:rPr>
          <w:color w:val="000000"/>
        </w:rPr>
      </w:pPr>
    </w:p>
    <w:p w:rsidR="000E4C76" w:rsidRDefault="001C6490" w14:paraId="000001CF" w14:textId="77777777">
      <w:pPr>
        <w:pStyle w:val="Normal0"/>
        <w:widowControl w:val="0"/>
        <w:pBdr>
          <w:top w:val="nil"/>
          <w:left w:val="nil"/>
          <w:bottom w:val="nil"/>
          <w:right w:val="nil"/>
          <w:between w:val="nil"/>
        </w:pBdr>
        <w:spacing w:line="240" w:lineRule="auto"/>
        <w:rPr>
          <w:color w:val="000000"/>
        </w:rPr>
      </w:pPr>
      <w:r>
        <w:rPr>
          <w:color w:val="000000"/>
        </w:rPr>
        <w:t>CF013_5_2_2_infraestructura.pptx</w:t>
      </w:r>
    </w:p>
  </w:comment>
  <w:comment w:initials="" w:author="Microsoft Office User" w:date="2021-08-12T04:28:00Z" w:id="39">
    <w:p w:rsidR="000E4C76" w:rsidRDefault="001C6490" w14:paraId="000001D0" w14:textId="77777777">
      <w:pPr>
        <w:pStyle w:val="Normal0"/>
        <w:widowControl w:val="0"/>
        <w:pBdr>
          <w:top w:val="nil"/>
          <w:left w:val="nil"/>
          <w:bottom w:val="nil"/>
          <w:right w:val="nil"/>
          <w:between w:val="nil"/>
        </w:pBdr>
        <w:spacing w:line="240" w:lineRule="auto"/>
        <w:rPr>
          <w:color w:val="000000"/>
        </w:rPr>
      </w:pPr>
      <w:r>
        <w:rPr>
          <w:color w:val="000000"/>
        </w:rPr>
        <w:t>Utilizar listado no ordenado básico.</w:t>
      </w:r>
    </w:p>
  </w:comment>
  <w:comment w:initials="" w:author="Microsoft Office User" w:date="2021-08-12T04:28:00Z" w:id="40">
    <w:p w:rsidR="000E4C76" w:rsidRDefault="001C6490" w14:paraId="000001DF" w14:textId="77777777">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nitials="" w:author="Gustavo Santis Mancipe" w:date="2021-08-11T01:10:00Z" w:id="41">
    <w:p w:rsidR="000E4C76" w:rsidRDefault="001C6490" w14:paraId="00000215"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0E4C76" w:rsidRDefault="000E4C76" w14:paraId="00000216" w14:textId="77777777">
      <w:pPr>
        <w:pStyle w:val="Normal0"/>
        <w:widowControl w:val="0"/>
        <w:pBdr>
          <w:top w:val="nil"/>
          <w:left w:val="nil"/>
          <w:bottom w:val="nil"/>
          <w:right w:val="nil"/>
          <w:between w:val="nil"/>
        </w:pBdr>
        <w:spacing w:line="240" w:lineRule="auto"/>
        <w:rPr>
          <w:color w:val="000000"/>
        </w:rPr>
      </w:pPr>
    </w:p>
    <w:p w:rsidR="000E4C76" w:rsidRDefault="001C6490" w14:paraId="00000217" w14:textId="77777777">
      <w:pPr>
        <w:pStyle w:val="Normal0"/>
        <w:widowControl w:val="0"/>
        <w:pBdr>
          <w:top w:val="nil"/>
          <w:left w:val="nil"/>
          <w:bottom w:val="nil"/>
          <w:right w:val="nil"/>
          <w:between w:val="nil"/>
        </w:pBdr>
        <w:spacing w:line="240" w:lineRule="auto"/>
        <w:rPr>
          <w:color w:val="000000"/>
        </w:rPr>
      </w:pPr>
      <w:r>
        <w:rPr>
          <w:color w:val="000000"/>
        </w:rPr>
        <w:t>CF013_5_2_3_reempaque.pptx</w:t>
      </w:r>
    </w:p>
  </w:comment>
  <w:comment w:initials="" w:author="Gustavo Santis Mancipe" w:date="2021-08-11T01:34:00Z" w:id="44">
    <w:p w:rsidR="000E4C76" w:rsidRDefault="001C6490" w14:paraId="00000200"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0E4C76" w:rsidRDefault="000E4C76" w14:paraId="00000201" w14:textId="77777777">
      <w:pPr>
        <w:pStyle w:val="Normal0"/>
        <w:widowControl w:val="0"/>
        <w:pBdr>
          <w:top w:val="nil"/>
          <w:left w:val="nil"/>
          <w:bottom w:val="nil"/>
          <w:right w:val="nil"/>
          <w:between w:val="nil"/>
        </w:pBdr>
        <w:spacing w:line="240" w:lineRule="auto"/>
        <w:rPr>
          <w:color w:val="000000"/>
        </w:rPr>
      </w:pPr>
    </w:p>
    <w:p w:rsidR="000E4C76" w:rsidRDefault="001C6490" w14:paraId="00000202" w14:textId="77777777">
      <w:pPr>
        <w:pStyle w:val="Normal0"/>
        <w:widowControl w:val="0"/>
        <w:pBdr>
          <w:top w:val="nil"/>
          <w:left w:val="nil"/>
          <w:bottom w:val="nil"/>
          <w:right w:val="nil"/>
          <w:between w:val="nil"/>
        </w:pBdr>
        <w:spacing w:line="240" w:lineRule="auto"/>
        <w:rPr>
          <w:color w:val="000000"/>
        </w:rPr>
      </w:pPr>
      <w:r>
        <w:rPr>
          <w:color w:val="000000"/>
        </w:rPr>
        <w:t>CF013_5_2_5_estapas_sdmdu.pptx</w:t>
      </w:r>
    </w:p>
  </w:comment>
  <w:comment w:initials="" w:author="Gustavo Santis Mancipe" w:date="2021-08-05T15:05:00Z" w:id="48">
    <w:p w:rsidR="000E4C76" w:rsidRDefault="001C6490" w14:paraId="000001FC" w14:textId="77777777">
      <w:pPr>
        <w:pStyle w:val="Normal0"/>
        <w:widowControl w:val="0"/>
        <w:pBdr>
          <w:top w:val="nil"/>
          <w:left w:val="nil"/>
          <w:bottom w:val="nil"/>
          <w:right w:val="nil"/>
          <w:between w:val="nil"/>
        </w:pBdr>
        <w:spacing w:line="240" w:lineRule="auto"/>
        <w:rPr>
          <w:color w:val="000000"/>
        </w:rPr>
      </w:pPr>
      <w:r>
        <w:rPr>
          <w:color w:val="000000"/>
        </w:rPr>
        <w:t>Utilizar</w:t>
      </w:r>
    </w:p>
  </w:comment>
  <w:comment w:initials="" w:author="Gustavo Santis Mancipe" w:date="2021-08-10T14:55:00Z" w:id="49">
    <w:p w:rsidR="000E4C76" w:rsidRDefault="001C6490" w14:paraId="000001EA"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0E4C76" w:rsidRDefault="000E4C76" w14:paraId="000001EB" w14:textId="77777777">
      <w:pPr>
        <w:pStyle w:val="Normal0"/>
        <w:widowControl w:val="0"/>
        <w:pBdr>
          <w:top w:val="nil"/>
          <w:left w:val="nil"/>
          <w:bottom w:val="nil"/>
          <w:right w:val="nil"/>
          <w:between w:val="nil"/>
        </w:pBdr>
        <w:spacing w:line="240" w:lineRule="auto"/>
        <w:rPr>
          <w:color w:val="000000"/>
        </w:rPr>
      </w:pPr>
    </w:p>
    <w:p w:rsidR="000E4C76" w:rsidRDefault="001C6490" w14:paraId="000001EC" w14:textId="77777777">
      <w:pPr>
        <w:pStyle w:val="Normal0"/>
        <w:widowControl w:val="0"/>
        <w:pBdr>
          <w:top w:val="nil"/>
          <w:left w:val="nil"/>
          <w:bottom w:val="nil"/>
          <w:right w:val="nil"/>
          <w:between w:val="nil"/>
        </w:pBdr>
        <w:spacing w:line="240" w:lineRule="auto"/>
        <w:rPr>
          <w:color w:val="000000"/>
        </w:rPr>
      </w:pPr>
      <w:r>
        <w:rPr>
          <w:color w:val="000000"/>
        </w:rPr>
        <w:t>CF013-13_6_1_formas_farmaceut</w:t>
      </w:r>
      <w:r>
        <w:rPr>
          <w:color w:val="000000"/>
        </w:rPr>
        <w:t>icas_solidas.pptx</w:t>
      </w:r>
    </w:p>
  </w:comment>
  <w:comment w:initials="" w:author="Gustavo Santis Mancipe" w:date="2021-08-10T18:02:00Z" w:id="50">
    <w:p w:rsidR="000E4C76" w:rsidRDefault="001C6490" w14:paraId="000001E3"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0E4C76" w:rsidRDefault="000E4C76" w14:paraId="000001E4" w14:textId="77777777">
      <w:pPr>
        <w:pStyle w:val="Normal0"/>
        <w:widowControl w:val="0"/>
        <w:pBdr>
          <w:top w:val="nil"/>
          <w:left w:val="nil"/>
          <w:bottom w:val="nil"/>
          <w:right w:val="nil"/>
          <w:between w:val="nil"/>
        </w:pBdr>
        <w:spacing w:line="240" w:lineRule="auto"/>
        <w:rPr>
          <w:color w:val="000000"/>
        </w:rPr>
      </w:pPr>
    </w:p>
    <w:p w:rsidR="000E4C76" w:rsidRDefault="001C6490" w14:paraId="000001E5" w14:textId="77777777">
      <w:pPr>
        <w:pStyle w:val="Normal0"/>
        <w:widowControl w:val="0"/>
        <w:pBdr>
          <w:top w:val="nil"/>
          <w:left w:val="nil"/>
          <w:bottom w:val="nil"/>
          <w:right w:val="nil"/>
          <w:between w:val="nil"/>
        </w:pBdr>
        <w:spacing w:line="240" w:lineRule="auto"/>
        <w:rPr>
          <w:color w:val="000000"/>
        </w:rPr>
      </w:pPr>
      <w:r>
        <w:rPr>
          <w:color w:val="000000"/>
        </w:rPr>
        <w:t>CF013_13_6_1_formas_farmaceuticas_semisolidas.pptx</w:t>
      </w:r>
    </w:p>
  </w:comment>
  <w:comment w:initials="" w:author="Gustavo Santis Mancipe" w:date="2021-08-10T18:41:00Z" w:id="51">
    <w:p w:rsidR="000E4C76" w:rsidRDefault="001C6490" w14:paraId="00000206"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0E4C76" w:rsidRDefault="000E4C76" w14:paraId="00000207" w14:textId="77777777">
      <w:pPr>
        <w:pStyle w:val="Normal0"/>
        <w:widowControl w:val="0"/>
        <w:pBdr>
          <w:top w:val="nil"/>
          <w:left w:val="nil"/>
          <w:bottom w:val="nil"/>
          <w:right w:val="nil"/>
          <w:between w:val="nil"/>
        </w:pBdr>
        <w:spacing w:line="240" w:lineRule="auto"/>
        <w:rPr>
          <w:color w:val="000000"/>
        </w:rPr>
      </w:pPr>
    </w:p>
    <w:p w:rsidR="000E4C76" w:rsidRDefault="001C6490" w14:paraId="00000208" w14:textId="77777777">
      <w:pPr>
        <w:pStyle w:val="Normal0"/>
        <w:widowControl w:val="0"/>
        <w:pBdr>
          <w:top w:val="nil"/>
          <w:left w:val="nil"/>
          <w:bottom w:val="nil"/>
          <w:right w:val="nil"/>
          <w:between w:val="nil"/>
        </w:pBdr>
        <w:spacing w:line="240" w:lineRule="auto"/>
        <w:rPr>
          <w:color w:val="000000"/>
        </w:rPr>
      </w:pPr>
      <w:r>
        <w:rPr>
          <w:color w:val="000000"/>
        </w:rPr>
        <w:t>CF013_13_6_1_formas_farmaceuticas_liquidas.pptx</w:t>
      </w:r>
    </w:p>
  </w:comment>
  <w:comment w:initials="" w:author="Gustavo Santis Mancipe" w:date="2021-08-10T18:26:00Z" w:id="53">
    <w:p w:rsidR="000E4C76" w:rsidRDefault="001C6490" w14:paraId="00000210" w14:textId="77777777">
      <w:pPr>
        <w:pStyle w:val="Normal0"/>
        <w:widowControl w:val="0"/>
        <w:pBdr>
          <w:top w:val="nil"/>
          <w:left w:val="nil"/>
          <w:bottom w:val="nil"/>
          <w:right w:val="nil"/>
          <w:between w:val="nil"/>
        </w:pBdr>
        <w:spacing w:line="240" w:lineRule="auto"/>
        <w:rPr>
          <w:color w:val="000000"/>
        </w:rPr>
      </w:pPr>
      <w:r>
        <w:rPr>
          <w:color w:val="000000"/>
        </w:rPr>
        <w:t>La informac</w:t>
      </w:r>
      <w:r>
        <w:rPr>
          <w:color w:val="000000"/>
        </w:rPr>
        <w:t>ión para desarrollar el recurso se encuentra la carpeta Formatos DI archivo:</w:t>
      </w:r>
    </w:p>
    <w:p w:rsidR="000E4C76" w:rsidRDefault="000E4C76" w14:paraId="00000211" w14:textId="77777777">
      <w:pPr>
        <w:pStyle w:val="Normal0"/>
        <w:widowControl w:val="0"/>
        <w:pBdr>
          <w:top w:val="nil"/>
          <w:left w:val="nil"/>
          <w:bottom w:val="nil"/>
          <w:right w:val="nil"/>
          <w:between w:val="nil"/>
        </w:pBdr>
        <w:spacing w:line="240" w:lineRule="auto"/>
        <w:rPr>
          <w:color w:val="000000"/>
        </w:rPr>
      </w:pPr>
    </w:p>
    <w:p w:rsidR="000E4C76" w:rsidRDefault="001C6490" w14:paraId="00000212" w14:textId="77777777">
      <w:pPr>
        <w:pStyle w:val="Normal0"/>
        <w:widowControl w:val="0"/>
        <w:pBdr>
          <w:top w:val="nil"/>
          <w:left w:val="nil"/>
          <w:bottom w:val="nil"/>
          <w:right w:val="nil"/>
          <w:between w:val="nil"/>
        </w:pBdr>
        <w:spacing w:line="240" w:lineRule="auto"/>
        <w:rPr>
          <w:color w:val="000000"/>
        </w:rPr>
      </w:pPr>
      <w:r>
        <w:rPr>
          <w:color w:val="000000"/>
        </w:rPr>
        <w:t>CF013_13_6_1_formas_farmaceuticas_gasesosas.pptx</w:t>
      </w:r>
    </w:p>
  </w:comment>
  <w:comment w:initials="" w:author="Gustavo Santis Mancipe" w:date="2021-08-10T14:23:00Z" w:id="55">
    <w:p w:rsidR="000E4C76" w:rsidRDefault="001C6490" w14:paraId="00000219"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0E4C76" w:rsidRDefault="000E4C76" w14:paraId="0000021A" w14:textId="77777777">
      <w:pPr>
        <w:pStyle w:val="Normal0"/>
        <w:widowControl w:val="0"/>
        <w:pBdr>
          <w:top w:val="nil"/>
          <w:left w:val="nil"/>
          <w:bottom w:val="nil"/>
          <w:right w:val="nil"/>
          <w:between w:val="nil"/>
        </w:pBdr>
        <w:spacing w:line="240" w:lineRule="auto"/>
        <w:rPr>
          <w:color w:val="000000"/>
        </w:rPr>
      </w:pPr>
    </w:p>
    <w:p w:rsidR="000E4C76" w:rsidRDefault="001C6490" w14:paraId="0000021B" w14:textId="77777777">
      <w:pPr>
        <w:pStyle w:val="Normal0"/>
        <w:widowControl w:val="0"/>
        <w:pBdr>
          <w:top w:val="nil"/>
          <w:left w:val="nil"/>
          <w:bottom w:val="nil"/>
          <w:right w:val="nil"/>
          <w:between w:val="nil"/>
        </w:pBdr>
        <w:spacing w:line="240" w:lineRule="auto"/>
        <w:rPr>
          <w:color w:val="000000"/>
        </w:rPr>
      </w:pPr>
      <w:r>
        <w:rPr>
          <w:color w:val="000000"/>
        </w:rPr>
        <w:t>CF013_6_2_vias</w:t>
      </w:r>
      <w:r>
        <w:rPr>
          <w:color w:val="000000"/>
        </w:rPr>
        <w:t>_de_administracion.pptx</w:t>
      </w:r>
    </w:p>
  </w:comment>
  <w:comment w:initials="" w:author="Microsoft Office User" w:date="2021-08-12T04:38:00Z" w:id="57">
    <w:p w:rsidR="000E4C76" w:rsidRDefault="001C6490" w14:paraId="000001D2" w14:textId="77777777">
      <w:pPr>
        <w:pStyle w:val="Normal0"/>
        <w:widowControl w:val="0"/>
        <w:pBdr>
          <w:top w:val="nil"/>
          <w:left w:val="nil"/>
          <w:bottom w:val="nil"/>
          <w:right w:val="nil"/>
          <w:between w:val="nil"/>
        </w:pBdr>
        <w:spacing w:line="240" w:lineRule="auto"/>
        <w:rPr>
          <w:color w:val="000000"/>
        </w:rPr>
      </w:pPr>
      <w:r>
        <w:rPr>
          <w:color w:val="000000"/>
        </w:rPr>
        <w:t>Utilizar listado no ordenado básico.</w:t>
      </w:r>
    </w:p>
  </w:comment>
  <w:comment w:initials="" w:author="Gustavo Santis Mancipe" w:date="2021-08-11T02:43:00Z" w:id="58">
    <w:p w:rsidR="000E4C76" w:rsidRDefault="001C6490" w14:paraId="000001D6" w14:textId="77777777">
      <w:pPr>
        <w:pStyle w:val="Normal0"/>
        <w:widowControl w:val="0"/>
        <w:pBdr>
          <w:top w:val="nil"/>
          <w:left w:val="nil"/>
          <w:bottom w:val="nil"/>
          <w:right w:val="nil"/>
          <w:between w:val="nil"/>
        </w:pBdr>
        <w:spacing w:line="240" w:lineRule="auto"/>
        <w:rPr>
          <w:color w:val="000000"/>
        </w:rPr>
      </w:pPr>
      <w:r>
        <w:rPr>
          <w:color w:val="000000"/>
        </w:rPr>
        <w:t xml:space="preserve">La información para desarrollar el recurso se encuentra </w:t>
      </w:r>
      <w:r>
        <w:rPr>
          <w:color w:val="000000"/>
        </w:rPr>
        <w:t>la carpeta Formatos DI archivo:</w:t>
      </w:r>
    </w:p>
    <w:p w:rsidR="000E4C76" w:rsidRDefault="000E4C76" w14:paraId="000001D7" w14:textId="77777777">
      <w:pPr>
        <w:pStyle w:val="Normal0"/>
        <w:widowControl w:val="0"/>
        <w:pBdr>
          <w:top w:val="nil"/>
          <w:left w:val="nil"/>
          <w:bottom w:val="nil"/>
          <w:right w:val="nil"/>
          <w:between w:val="nil"/>
        </w:pBdr>
        <w:spacing w:line="240" w:lineRule="auto"/>
        <w:rPr>
          <w:color w:val="000000"/>
        </w:rPr>
      </w:pPr>
    </w:p>
    <w:p w:rsidR="000E4C76" w:rsidRDefault="001C6490" w14:paraId="000001D8" w14:textId="77777777">
      <w:pPr>
        <w:pStyle w:val="Normal0"/>
        <w:widowControl w:val="0"/>
        <w:pBdr>
          <w:top w:val="nil"/>
          <w:left w:val="nil"/>
          <w:bottom w:val="nil"/>
          <w:right w:val="nil"/>
          <w:between w:val="nil"/>
        </w:pBdr>
        <w:spacing w:line="240" w:lineRule="auto"/>
        <w:rPr>
          <w:color w:val="000000"/>
        </w:rPr>
      </w:pPr>
      <w:r>
        <w:rPr>
          <w:color w:val="000000"/>
        </w:rPr>
        <w:t>CF0136_3_manejo_residuos.pptx</w:t>
      </w:r>
    </w:p>
  </w:comment>
  <w:comment w:initials="" w:author="Gustavo Santis Mancipe" w:date="2021-08-05T17:40:00Z" w:id="59">
    <w:p w:rsidR="000E4C76" w:rsidRDefault="001C6490" w14:paraId="000001F3" w14:textId="77777777">
      <w:pPr>
        <w:pStyle w:val="Normal0"/>
        <w:widowControl w:val="0"/>
        <w:pBdr>
          <w:top w:val="nil"/>
          <w:left w:val="nil"/>
          <w:bottom w:val="nil"/>
          <w:right w:val="nil"/>
          <w:between w:val="nil"/>
        </w:pBdr>
        <w:spacing w:line="240" w:lineRule="auto"/>
        <w:rPr>
          <w:color w:val="000000"/>
        </w:rPr>
      </w:pPr>
      <w:r>
        <w:rPr>
          <w:color w:val="000000"/>
        </w:rPr>
        <w:t>Utilizar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E2" w15:done="0"/>
  <w15:commentEx w15:paraId="000001DE" w15:done="0"/>
  <w15:commentEx w15:paraId="000001D1" w15:done="0"/>
  <w15:commentEx w15:paraId="000001E8" w15:done="0"/>
  <w15:commentEx w15:paraId="00000205" w15:done="0"/>
  <w15:commentEx w15:paraId="000001F7" w15:done="0"/>
  <w15:commentEx w15:paraId="00000214" w15:done="0"/>
  <w15:commentEx w15:paraId="00000209" w15:done="0"/>
  <w15:commentEx w15:paraId="0000020B" w15:done="0"/>
  <w15:commentEx w15:paraId="000001FF" w15:done="0"/>
  <w15:commentEx w15:paraId="000001D5" w15:done="0"/>
  <w15:commentEx w15:paraId="000001F2" w15:done="0"/>
  <w15:commentEx w15:paraId="000001F8" w15:done="0"/>
  <w15:commentEx w15:paraId="0000020F" w15:done="0"/>
  <w15:commentEx w15:paraId="000001E9" w15:done="0"/>
  <w15:commentEx w15:paraId="00000213" w15:done="0"/>
  <w15:commentEx w15:paraId="0000020A" w15:done="0"/>
  <w15:commentEx w15:paraId="000001EF" w15:done="0"/>
  <w15:commentEx w15:paraId="00000218" w15:done="0"/>
  <w15:commentEx w15:paraId="000001FB" w15:done="0"/>
  <w15:commentEx w15:paraId="000001DB" w15:done="0"/>
  <w15:commentEx w15:paraId="000001F4" w15:done="0"/>
  <w15:commentEx w15:paraId="0000020E" w15:done="0"/>
  <w15:commentEx w15:paraId="000001CF" w15:done="0"/>
  <w15:commentEx w15:paraId="000001D0" w15:done="0"/>
  <w15:commentEx w15:paraId="000001DF" w15:done="0"/>
  <w15:commentEx w15:paraId="00000217" w15:done="0"/>
  <w15:commentEx w15:paraId="00000202" w15:done="0"/>
  <w15:commentEx w15:paraId="000001FC" w15:done="0"/>
  <w15:commentEx w15:paraId="000001EC" w15:done="0"/>
  <w15:commentEx w15:paraId="000001E5" w15:done="0"/>
  <w15:commentEx w15:paraId="00000208" w15:done="0"/>
  <w15:commentEx w15:paraId="00000212" w15:done="0"/>
  <w15:commentEx w15:paraId="0000021B" w15:done="0"/>
  <w15:commentEx w15:paraId="000001D2" w15:done="0"/>
  <w15:commentEx w15:paraId="000001D8" w15:done="0"/>
  <w15:commentEx w15:paraId="000001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E2" w16cid:durableId="27E81E16"/>
  <w16cid:commentId w16cid:paraId="000001DE" w16cid:durableId="27E81E15"/>
  <w16cid:commentId w16cid:paraId="000001D1" w16cid:durableId="27E81E14"/>
  <w16cid:commentId w16cid:paraId="000001E8" w16cid:durableId="27E81E13"/>
  <w16cid:commentId w16cid:paraId="00000205" w16cid:durableId="27E81E12"/>
  <w16cid:commentId w16cid:paraId="000001F7" w16cid:durableId="27E81E11"/>
  <w16cid:commentId w16cid:paraId="00000214" w16cid:durableId="27E81E10"/>
  <w16cid:commentId w16cid:paraId="00000209" w16cid:durableId="27E81E0F"/>
  <w16cid:commentId w16cid:paraId="0000020B" w16cid:durableId="27E81E0E"/>
  <w16cid:commentId w16cid:paraId="000001FF" w16cid:durableId="27E81E0D"/>
  <w16cid:commentId w16cid:paraId="000001D5" w16cid:durableId="27E81E0C"/>
  <w16cid:commentId w16cid:paraId="000001F2" w16cid:durableId="27E81E0B"/>
  <w16cid:commentId w16cid:paraId="000001F8" w16cid:durableId="27E81E0A"/>
  <w16cid:commentId w16cid:paraId="0000020F" w16cid:durableId="27E81E09"/>
  <w16cid:commentId w16cid:paraId="000001E9" w16cid:durableId="27E81E08"/>
  <w16cid:commentId w16cid:paraId="00000213" w16cid:durableId="27E81E07"/>
  <w16cid:commentId w16cid:paraId="0000020A" w16cid:durableId="27E81E06"/>
  <w16cid:commentId w16cid:paraId="000001EF" w16cid:durableId="27E81E05"/>
  <w16cid:commentId w16cid:paraId="00000218" w16cid:durableId="27E81E04"/>
  <w16cid:commentId w16cid:paraId="000001FB" w16cid:durableId="27E81E03"/>
  <w16cid:commentId w16cid:paraId="000001DB" w16cid:durableId="27E81E02"/>
  <w16cid:commentId w16cid:paraId="000001F4" w16cid:durableId="27E81E01"/>
  <w16cid:commentId w16cid:paraId="0000020E" w16cid:durableId="27E81E00"/>
  <w16cid:commentId w16cid:paraId="000001CF" w16cid:durableId="27E81DFF"/>
  <w16cid:commentId w16cid:paraId="000001D0" w16cid:durableId="27E81DFE"/>
  <w16cid:commentId w16cid:paraId="000001DF" w16cid:durableId="27E81DFD"/>
  <w16cid:commentId w16cid:paraId="00000217" w16cid:durableId="27E81DFC"/>
  <w16cid:commentId w16cid:paraId="00000202" w16cid:durableId="27E81DFB"/>
  <w16cid:commentId w16cid:paraId="000001FC" w16cid:durableId="27E81DFA"/>
  <w16cid:commentId w16cid:paraId="000001EC" w16cid:durableId="27E81DF9"/>
  <w16cid:commentId w16cid:paraId="000001E5" w16cid:durableId="27E81DF8"/>
  <w16cid:commentId w16cid:paraId="00000208" w16cid:durableId="27E81DF7"/>
  <w16cid:commentId w16cid:paraId="00000212" w16cid:durableId="27E81DF6"/>
  <w16cid:commentId w16cid:paraId="0000021B" w16cid:durableId="27E81DF5"/>
  <w16cid:commentId w16cid:paraId="000001D2" w16cid:durableId="27E81DF4"/>
  <w16cid:commentId w16cid:paraId="000001D8" w16cid:durableId="27E81DF3"/>
  <w16cid:commentId w16cid:paraId="000001F3" w16cid:durableId="27E81D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1C6490" w14:paraId="47BE4DA7" w14:textId="77777777">
      <w:pPr>
        <w:spacing w:line="240" w:lineRule="auto"/>
      </w:pPr>
      <w:r>
        <w:separator/>
      </w:r>
    </w:p>
  </w:endnote>
  <w:endnote w:type="continuationSeparator" w:id="0">
    <w:p w:rsidR="00000000" w:rsidRDefault="001C6490" w14:paraId="0B66167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4C76" w:rsidRDefault="000E4C76" w14:paraId="000001C8"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0E4C76" w:rsidRDefault="000E4C76" w14:paraId="000001C9" w14:textId="77777777">
    <w:pPr>
      <w:pStyle w:val="Normal0"/>
      <w:spacing w:line="240" w:lineRule="auto"/>
      <w:ind w:left="-2" w:hanging="2"/>
      <w:jc w:val="right"/>
      <w:rPr>
        <w:rFonts w:ascii="Times New Roman" w:hAnsi="Times New Roman" w:eastAsia="Times New Roman" w:cs="Times New Roman"/>
        <w:sz w:val="24"/>
        <w:szCs w:val="24"/>
      </w:rPr>
    </w:pPr>
  </w:p>
  <w:p w:rsidR="000E4C76" w:rsidRDefault="000E4C76" w14:paraId="000001CA" w14:textId="77777777">
    <w:pPr>
      <w:pStyle w:val="Normal0"/>
      <w:spacing w:line="240" w:lineRule="auto"/>
      <w:rPr>
        <w:rFonts w:ascii="Times New Roman" w:hAnsi="Times New Roman" w:eastAsia="Times New Roman" w:cs="Times New Roman"/>
        <w:sz w:val="24"/>
        <w:szCs w:val="24"/>
      </w:rPr>
    </w:pPr>
  </w:p>
  <w:p w:rsidR="000E4C76" w:rsidRDefault="000E4C76" w14:paraId="000001CB"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0E4C76" w:rsidRDefault="000E4C76" w14:paraId="000001CC"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1C6490" w14:paraId="34E22C17" w14:textId="77777777">
      <w:pPr>
        <w:spacing w:line="240" w:lineRule="auto"/>
      </w:pPr>
      <w:r>
        <w:separator/>
      </w:r>
    </w:p>
  </w:footnote>
  <w:footnote w:type="continuationSeparator" w:id="0">
    <w:p w:rsidR="00000000" w:rsidRDefault="001C6490" w14:paraId="337B0A5E"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0E4C76" w:rsidRDefault="001C6490" w14:paraId="000001C6" w14:textId="77777777">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3100508D" wp14:editId="07777777">
          <wp:simplePos x="0" y="0"/>
          <wp:positionH relativeFrom="margin">
            <wp:align>center</wp:align>
          </wp:positionH>
          <wp:positionV relativeFrom="page">
            <wp:posOffset>276225</wp:posOffset>
          </wp:positionV>
          <wp:extent cx="629920" cy="588645"/>
          <wp:effectExtent l="0" t="0" r="0" b="0"/>
          <wp:wrapNone/>
          <wp:docPr id="8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0E4C76" w:rsidRDefault="000E4C76" w14:paraId="000001C7"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39FE"/>
    <w:multiLevelType w:val="multilevel"/>
    <w:tmpl w:val="FFFFFFFF"/>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 w15:restartNumberingAfterBreak="0">
    <w:nsid w:val="019EBE10"/>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066A6407"/>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F8D1B6"/>
    <w:multiLevelType w:val="multilevel"/>
    <w:tmpl w:val="FFFFFFFF"/>
    <w:lvl w:ilvl="0">
      <w:start w:val="6"/>
      <w:numFmt w:val="decimal"/>
      <w:lvlText w:val="%1"/>
      <w:lvlJc w:val="left"/>
      <w:pPr>
        <w:ind w:left="405" w:hanging="405"/>
      </w:pPr>
    </w:lvl>
    <w:lvl w:ilvl="1">
      <w:start w:val="2"/>
      <w:numFmt w:val="decimal"/>
      <w:lvlText w:val="%1.%2"/>
      <w:lvlJc w:val="left"/>
      <w:pPr>
        <w:ind w:left="405" w:hanging="405"/>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A166AA3"/>
    <w:multiLevelType w:val="multilevel"/>
    <w:tmpl w:val="FFFFFFFF"/>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89B4CE6"/>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30EACD7E"/>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39D5BE69"/>
    <w:multiLevelType w:val="multilevel"/>
    <w:tmpl w:val="FFFFFFFF"/>
    <w:lvl w:ilvl="0">
      <w:start w:val="3"/>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410341F2"/>
    <w:multiLevelType w:val="multilevel"/>
    <w:tmpl w:val="FFFFFFFF"/>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9" w15:restartNumberingAfterBreak="0">
    <w:nsid w:val="576A480C"/>
    <w:multiLevelType w:val="multilevel"/>
    <w:tmpl w:val="FFFFFFFF"/>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0" w15:restartNumberingAfterBreak="0">
    <w:nsid w:val="5FE90995"/>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613BB999"/>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615443F7"/>
    <w:multiLevelType w:val="multilevel"/>
    <w:tmpl w:val="FFFFFFFF"/>
    <w:lvl w:ilvl="0">
      <w:start w:val="1"/>
      <w:numFmt w:val="bullet"/>
      <w:lvlText w:val="●"/>
      <w:lvlJc w:val="left"/>
      <w:pPr>
        <w:ind w:left="780" w:hanging="360"/>
      </w:pPr>
      <w:rPr>
        <w:rFonts w:ascii="Noto Sans Symbols" w:hAnsi="Noto Sans Symbols" w:eastAsia="Noto Sans Symbols" w:cs="Noto Sans Symbols"/>
      </w:rPr>
    </w:lvl>
    <w:lvl w:ilvl="1">
      <w:start w:val="1"/>
      <w:numFmt w:val="bullet"/>
      <w:lvlText w:val="o"/>
      <w:lvlJc w:val="left"/>
      <w:pPr>
        <w:ind w:left="1500" w:hanging="360"/>
      </w:pPr>
      <w:rPr>
        <w:rFonts w:ascii="Courier New" w:hAnsi="Courier New" w:eastAsia="Courier New" w:cs="Courier New"/>
      </w:rPr>
    </w:lvl>
    <w:lvl w:ilvl="2">
      <w:start w:val="1"/>
      <w:numFmt w:val="bullet"/>
      <w:lvlText w:val="▪"/>
      <w:lvlJc w:val="left"/>
      <w:pPr>
        <w:ind w:left="2220" w:hanging="360"/>
      </w:pPr>
      <w:rPr>
        <w:rFonts w:ascii="Noto Sans Symbols" w:hAnsi="Noto Sans Symbols" w:eastAsia="Noto Sans Symbols" w:cs="Noto Sans Symbols"/>
      </w:rPr>
    </w:lvl>
    <w:lvl w:ilvl="3">
      <w:start w:val="1"/>
      <w:numFmt w:val="bullet"/>
      <w:lvlText w:val="●"/>
      <w:lvlJc w:val="left"/>
      <w:pPr>
        <w:ind w:left="2940" w:hanging="360"/>
      </w:pPr>
      <w:rPr>
        <w:rFonts w:ascii="Noto Sans Symbols" w:hAnsi="Noto Sans Symbols" w:eastAsia="Noto Sans Symbols" w:cs="Noto Sans Symbols"/>
      </w:rPr>
    </w:lvl>
    <w:lvl w:ilvl="4">
      <w:start w:val="1"/>
      <w:numFmt w:val="bullet"/>
      <w:lvlText w:val="o"/>
      <w:lvlJc w:val="left"/>
      <w:pPr>
        <w:ind w:left="3660" w:hanging="360"/>
      </w:pPr>
      <w:rPr>
        <w:rFonts w:ascii="Courier New" w:hAnsi="Courier New" w:eastAsia="Courier New" w:cs="Courier New"/>
      </w:rPr>
    </w:lvl>
    <w:lvl w:ilvl="5">
      <w:start w:val="1"/>
      <w:numFmt w:val="bullet"/>
      <w:lvlText w:val="▪"/>
      <w:lvlJc w:val="left"/>
      <w:pPr>
        <w:ind w:left="4380" w:hanging="360"/>
      </w:pPr>
      <w:rPr>
        <w:rFonts w:ascii="Noto Sans Symbols" w:hAnsi="Noto Sans Symbols" w:eastAsia="Noto Sans Symbols" w:cs="Noto Sans Symbols"/>
      </w:rPr>
    </w:lvl>
    <w:lvl w:ilvl="6">
      <w:start w:val="1"/>
      <w:numFmt w:val="bullet"/>
      <w:lvlText w:val="●"/>
      <w:lvlJc w:val="left"/>
      <w:pPr>
        <w:ind w:left="5100" w:hanging="360"/>
      </w:pPr>
      <w:rPr>
        <w:rFonts w:ascii="Noto Sans Symbols" w:hAnsi="Noto Sans Symbols" w:eastAsia="Noto Sans Symbols" w:cs="Noto Sans Symbols"/>
      </w:rPr>
    </w:lvl>
    <w:lvl w:ilvl="7">
      <w:start w:val="1"/>
      <w:numFmt w:val="bullet"/>
      <w:lvlText w:val="o"/>
      <w:lvlJc w:val="left"/>
      <w:pPr>
        <w:ind w:left="5820" w:hanging="360"/>
      </w:pPr>
      <w:rPr>
        <w:rFonts w:ascii="Courier New" w:hAnsi="Courier New" w:eastAsia="Courier New" w:cs="Courier New"/>
      </w:rPr>
    </w:lvl>
    <w:lvl w:ilvl="8">
      <w:start w:val="1"/>
      <w:numFmt w:val="bullet"/>
      <w:lvlText w:val="▪"/>
      <w:lvlJc w:val="left"/>
      <w:pPr>
        <w:ind w:left="6540" w:hanging="360"/>
      </w:pPr>
      <w:rPr>
        <w:rFonts w:ascii="Noto Sans Symbols" w:hAnsi="Noto Sans Symbols" w:eastAsia="Noto Sans Symbols" w:cs="Noto Sans Symbols"/>
      </w:rPr>
    </w:lvl>
  </w:abstractNum>
  <w:abstractNum w:abstractNumId="13" w15:restartNumberingAfterBreak="0">
    <w:nsid w:val="671EF8CD"/>
    <w:multiLevelType w:val="multilevel"/>
    <w:tmpl w:val="FFFFFFFF"/>
    <w:lvl w:ilvl="0">
      <w:start w:val="2"/>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673B0889"/>
    <w:multiLevelType w:val="multilevel"/>
    <w:tmpl w:val="FFFFFFFF"/>
    <w:lvl w:ilvl="0">
      <w:start w:val="1"/>
      <w:numFmt w:val="bullet"/>
      <w:lvlText w:val="●"/>
      <w:lvlJc w:val="left"/>
      <w:pPr>
        <w:ind w:left="780" w:hanging="360"/>
      </w:pPr>
      <w:rPr>
        <w:rFonts w:ascii="Noto Sans Symbols" w:hAnsi="Noto Sans Symbols" w:eastAsia="Noto Sans Symbols" w:cs="Noto Sans Symbols"/>
      </w:rPr>
    </w:lvl>
    <w:lvl w:ilvl="1">
      <w:start w:val="1"/>
      <w:numFmt w:val="bullet"/>
      <w:lvlText w:val="o"/>
      <w:lvlJc w:val="left"/>
      <w:pPr>
        <w:ind w:left="1500" w:hanging="360"/>
      </w:pPr>
      <w:rPr>
        <w:rFonts w:ascii="Courier New" w:hAnsi="Courier New" w:eastAsia="Courier New" w:cs="Courier New"/>
      </w:rPr>
    </w:lvl>
    <w:lvl w:ilvl="2">
      <w:start w:val="1"/>
      <w:numFmt w:val="bullet"/>
      <w:lvlText w:val="▪"/>
      <w:lvlJc w:val="left"/>
      <w:pPr>
        <w:ind w:left="2220" w:hanging="360"/>
      </w:pPr>
      <w:rPr>
        <w:rFonts w:ascii="Noto Sans Symbols" w:hAnsi="Noto Sans Symbols" w:eastAsia="Noto Sans Symbols" w:cs="Noto Sans Symbols"/>
      </w:rPr>
    </w:lvl>
    <w:lvl w:ilvl="3">
      <w:start w:val="1"/>
      <w:numFmt w:val="bullet"/>
      <w:lvlText w:val="●"/>
      <w:lvlJc w:val="left"/>
      <w:pPr>
        <w:ind w:left="2940" w:hanging="360"/>
      </w:pPr>
      <w:rPr>
        <w:rFonts w:ascii="Noto Sans Symbols" w:hAnsi="Noto Sans Symbols" w:eastAsia="Noto Sans Symbols" w:cs="Noto Sans Symbols"/>
      </w:rPr>
    </w:lvl>
    <w:lvl w:ilvl="4">
      <w:start w:val="1"/>
      <w:numFmt w:val="bullet"/>
      <w:lvlText w:val="o"/>
      <w:lvlJc w:val="left"/>
      <w:pPr>
        <w:ind w:left="3660" w:hanging="360"/>
      </w:pPr>
      <w:rPr>
        <w:rFonts w:ascii="Courier New" w:hAnsi="Courier New" w:eastAsia="Courier New" w:cs="Courier New"/>
      </w:rPr>
    </w:lvl>
    <w:lvl w:ilvl="5">
      <w:start w:val="1"/>
      <w:numFmt w:val="bullet"/>
      <w:lvlText w:val="▪"/>
      <w:lvlJc w:val="left"/>
      <w:pPr>
        <w:ind w:left="4380" w:hanging="360"/>
      </w:pPr>
      <w:rPr>
        <w:rFonts w:ascii="Noto Sans Symbols" w:hAnsi="Noto Sans Symbols" w:eastAsia="Noto Sans Symbols" w:cs="Noto Sans Symbols"/>
      </w:rPr>
    </w:lvl>
    <w:lvl w:ilvl="6">
      <w:start w:val="1"/>
      <w:numFmt w:val="bullet"/>
      <w:lvlText w:val="●"/>
      <w:lvlJc w:val="left"/>
      <w:pPr>
        <w:ind w:left="5100" w:hanging="360"/>
      </w:pPr>
      <w:rPr>
        <w:rFonts w:ascii="Noto Sans Symbols" w:hAnsi="Noto Sans Symbols" w:eastAsia="Noto Sans Symbols" w:cs="Noto Sans Symbols"/>
      </w:rPr>
    </w:lvl>
    <w:lvl w:ilvl="7">
      <w:start w:val="1"/>
      <w:numFmt w:val="bullet"/>
      <w:lvlText w:val="o"/>
      <w:lvlJc w:val="left"/>
      <w:pPr>
        <w:ind w:left="5820" w:hanging="360"/>
      </w:pPr>
      <w:rPr>
        <w:rFonts w:ascii="Courier New" w:hAnsi="Courier New" w:eastAsia="Courier New" w:cs="Courier New"/>
      </w:rPr>
    </w:lvl>
    <w:lvl w:ilvl="8">
      <w:start w:val="1"/>
      <w:numFmt w:val="bullet"/>
      <w:lvlText w:val="▪"/>
      <w:lvlJc w:val="left"/>
      <w:pPr>
        <w:ind w:left="6540" w:hanging="360"/>
      </w:pPr>
      <w:rPr>
        <w:rFonts w:ascii="Noto Sans Symbols" w:hAnsi="Noto Sans Symbols" w:eastAsia="Noto Sans Symbols" w:cs="Noto Sans Symbols"/>
      </w:rPr>
    </w:lvl>
  </w:abstractNum>
  <w:abstractNum w:abstractNumId="15" w15:restartNumberingAfterBreak="0">
    <w:nsid w:val="707A1C8C"/>
    <w:multiLevelType w:val="multilevel"/>
    <w:tmpl w:val="FFFFFFFF"/>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717F2EF7"/>
    <w:multiLevelType w:val="multilevel"/>
    <w:tmpl w:val="FFFFFFFF"/>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76A608CE"/>
    <w:multiLevelType w:val="multilevel"/>
    <w:tmpl w:val="FFFFFFFF"/>
    <w:lvl w:ilvl="0">
      <w:start w:val="2"/>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9674775">
    <w:abstractNumId w:val="5"/>
  </w:num>
  <w:num w:numId="2" w16cid:durableId="573510716">
    <w:abstractNumId w:val="0"/>
  </w:num>
  <w:num w:numId="3" w16cid:durableId="785930028">
    <w:abstractNumId w:val="16"/>
  </w:num>
  <w:num w:numId="4" w16cid:durableId="1327980342">
    <w:abstractNumId w:val="6"/>
  </w:num>
  <w:num w:numId="5" w16cid:durableId="586619854">
    <w:abstractNumId w:val="3"/>
  </w:num>
  <w:num w:numId="6" w16cid:durableId="384453126">
    <w:abstractNumId w:val="15"/>
  </w:num>
  <w:num w:numId="7" w16cid:durableId="206382024">
    <w:abstractNumId w:val="1"/>
  </w:num>
  <w:num w:numId="8" w16cid:durableId="725371467">
    <w:abstractNumId w:val="4"/>
  </w:num>
  <w:num w:numId="9" w16cid:durableId="663705258">
    <w:abstractNumId w:val="14"/>
  </w:num>
  <w:num w:numId="10" w16cid:durableId="537163180">
    <w:abstractNumId w:val="17"/>
  </w:num>
  <w:num w:numId="11" w16cid:durableId="1912428942">
    <w:abstractNumId w:val="10"/>
  </w:num>
  <w:num w:numId="12" w16cid:durableId="1593127347">
    <w:abstractNumId w:val="2"/>
  </w:num>
  <w:num w:numId="13" w16cid:durableId="2139566570">
    <w:abstractNumId w:val="7"/>
  </w:num>
  <w:num w:numId="14" w16cid:durableId="1914006265">
    <w:abstractNumId w:val="13"/>
  </w:num>
  <w:num w:numId="15" w16cid:durableId="976765848">
    <w:abstractNumId w:val="11"/>
  </w:num>
  <w:num w:numId="16" w16cid:durableId="478496328">
    <w:abstractNumId w:val="8"/>
  </w:num>
  <w:num w:numId="17" w16cid:durableId="437912330">
    <w:abstractNumId w:val="9"/>
  </w:num>
  <w:num w:numId="18" w16cid:durableId="12634917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C76"/>
    <w:rsid w:val="000E4C76"/>
    <w:rsid w:val="001C6490"/>
    <w:rsid w:val="04C1E366"/>
    <w:rsid w:val="06CEEEF4"/>
    <w:rsid w:val="0885CA08"/>
    <w:rsid w:val="0E089F08"/>
    <w:rsid w:val="1AE58FCE"/>
    <w:rsid w:val="2602D559"/>
    <w:rsid w:val="43B91CDB"/>
    <w:rsid w:val="43E9F6A1"/>
    <w:rsid w:val="4F50EF33"/>
    <w:rsid w:val="5B191CBF"/>
    <w:rsid w:val="5B8F41FA"/>
    <w:rsid w:val="673D1F2C"/>
    <w:rsid w:val="6C8D8D43"/>
    <w:rsid w:val="707721DE"/>
    <w:rsid w:val="7288091D"/>
    <w:rsid w:val="7994D2DE"/>
    <w:rsid w:val="7A4FD5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1E85BFE"/>
  <w15:docId w15:val="{8B6F99D8-C88F-41F9-8BDA-67146343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aliases w:val="Default Paragraph Font"/>
    <w:uiPriority w:val="1"/>
    <w:semiHidden/>
    <w:unhideWhenUsed/>
  </w:style>
  <w:style w:type="table" w:styleId="Tabla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TableNormal1" w:customStyle="1">
    <w:name w:val="Table Normal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1"/>
    <w:tblPr>
      <w:tblStyleRowBandSize w:val="1"/>
      <w:tblStyleColBandSize w:val="1"/>
      <w:tblCellMar>
        <w:left w:w="70" w:type="dxa"/>
        <w:right w:w="70" w:type="dxa"/>
      </w:tblCellMar>
    </w:tblPr>
  </w:style>
  <w:style w:type="table" w:styleId="a7" w:customStyle="1">
    <w:basedOn w:val="TableNormal1"/>
    <w:tblPr>
      <w:tblStyleRowBandSize w:val="1"/>
      <w:tblStyleColBandSize w:val="1"/>
      <w:tblCellMar>
        <w:top w:w="15" w:type="dxa"/>
        <w:left w:w="15" w:type="dxa"/>
        <w:bottom w:w="15" w:type="dxa"/>
        <w:right w:w="15" w:type="dxa"/>
      </w:tblCellMar>
    </w:tblPr>
  </w:style>
  <w:style w:type="table" w:styleId="a8" w:customStyle="1">
    <w:basedOn w:val="TableNormal1"/>
    <w:tblPr>
      <w:tblStyleRowBandSize w:val="1"/>
      <w:tblStyleColBandSize w:val="1"/>
      <w:tblCellMar>
        <w:top w:w="15" w:type="dxa"/>
        <w:left w:w="15" w:type="dxa"/>
        <w:bottom w:w="15" w:type="dxa"/>
        <w:right w:w="15" w:type="dxa"/>
      </w:tblCellMar>
    </w:tblPr>
  </w:style>
  <w:style w:type="table" w:styleId="a9" w:customStyle="1">
    <w:basedOn w:val="TableNormal1"/>
    <w:tblPr>
      <w:tblStyleRowBandSize w:val="1"/>
      <w:tblStyleColBandSize w:val="1"/>
      <w:tblCellMar>
        <w:left w:w="115" w:type="dxa"/>
        <w:right w:w="115" w:type="dxa"/>
      </w:tblCellMar>
    </w:tblPr>
  </w:style>
  <w:style w:type="table" w:styleId="aa" w:customStyle="1">
    <w:basedOn w:val="TableNormal1"/>
    <w:tblPr>
      <w:tblStyleRowBandSize w:val="1"/>
      <w:tblStyleColBandSize w:val="1"/>
      <w:tblCellMar>
        <w:left w:w="115" w:type="dxa"/>
        <w:right w:w="115" w:type="dxa"/>
      </w:tblCellMar>
    </w:tblPr>
  </w:style>
  <w:style w:type="character" w:styleId="Mencinsinresolver2" w:customStyle="1">
    <w:name w:val="Mención sin resolver2"/>
    <w:basedOn w:val="Fuentedeprrafopredeter"/>
    <w:uiPriority w:val="99"/>
    <w:semiHidden/>
    <w:unhideWhenUsed/>
    <w:rsid w:val="00C22BFE"/>
    <w:rPr>
      <w:color w:val="605E5C"/>
      <w:shd w:val="clear" w:color="auto" w:fill="E1DFDD"/>
    </w:rPr>
  </w:style>
  <w:style w:type="paragraph" w:styleId="Default" w:customStyle="1">
    <w:name w:val="Default"/>
    <w:rsid w:val="00E143B9"/>
    <w:pPr>
      <w:autoSpaceDE w:val="0"/>
      <w:autoSpaceDN w:val="0"/>
      <w:adjustRightInd w:val="0"/>
      <w:spacing w:line="240" w:lineRule="auto"/>
    </w:pPr>
    <w:rPr>
      <w:rFonts w:eastAsiaTheme="minorHAnsi"/>
      <w:color w:val="000000"/>
      <w:sz w:val="24"/>
      <w:szCs w:val="24"/>
      <w:lang w:eastAsia="en-US"/>
    </w:rPr>
  </w:style>
  <w:style w:type="paragraph" w:styleId="CM3" w:customStyle="1">
    <w:name w:val="CM3"/>
    <w:basedOn w:val="Default"/>
    <w:next w:val="Default"/>
    <w:uiPriority w:val="99"/>
    <w:rsid w:val="00E143B9"/>
    <w:pPr>
      <w:spacing w:line="343" w:lineRule="atLeast"/>
    </w:pPr>
    <w:rPr>
      <w:color w:val="auto"/>
    </w:rPr>
  </w:style>
  <w:style w:type="paragraph" w:styleId="CM2" w:customStyle="1">
    <w:name w:val="CM2"/>
    <w:basedOn w:val="Default"/>
    <w:next w:val="Default"/>
    <w:uiPriority w:val="99"/>
    <w:rsid w:val="00E143B9"/>
    <w:pPr>
      <w:spacing w:line="346" w:lineRule="atLeast"/>
    </w:pPr>
    <w:rPr>
      <w:color w:val="auto"/>
    </w:rPr>
  </w:style>
  <w:style w:type="paragraph" w:styleId="Normal00" w:customStyle="1">
    <w:name w:val="Normal00"/>
    <w:rsid w:val="00F55AF2"/>
  </w:style>
  <w:style w:type="paragraph" w:styleId="Mapadeldocumento">
    <w:name w:val="Document Map"/>
    <w:basedOn w:val="Normal0"/>
    <w:link w:val="MapadeldocumentoCar"/>
    <w:uiPriority w:val="99"/>
    <w:semiHidden/>
    <w:unhideWhenUsed/>
    <w:rsid w:val="00F75833"/>
    <w:pPr>
      <w:spacing w:line="240" w:lineRule="auto"/>
    </w:pPr>
    <w:rPr>
      <w:rFonts w:ascii="Times New Roman" w:hAnsi="Times New Roman" w:cs="Times New Roman"/>
      <w:sz w:val="24"/>
      <w:szCs w:val="24"/>
    </w:rPr>
  </w:style>
  <w:style w:type="character" w:styleId="MapadeldocumentoCar" w:customStyle="1">
    <w:name w:val="Mapa del documento Car"/>
    <w:basedOn w:val="Fuentedeprrafopredeter"/>
    <w:link w:val="Mapadeldocumento"/>
    <w:uiPriority w:val="99"/>
    <w:semiHidden/>
    <w:rsid w:val="00F75833"/>
    <w:rPr>
      <w:rFonts w:ascii="Times New Roman" w:hAnsi="Times New Roman" w:cs="Times New Roman"/>
      <w:sz w:val="24"/>
      <w:szCs w:val="24"/>
    </w:rPr>
  </w:style>
  <w:style w:type="character" w:styleId="Textodelmarcadordeposicin">
    <w:name w:val="Placeholder Text"/>
    <w:basedOn w:val="Fuentedeprrafopredeter"/>
    <w:uiPriority w:val="99"/>
    <w:semiHidden/>
    <w:rsid w:val="002F58CB"/>
    <w:rPr>
      <w:color w:val="808080"/>
    </w:rPr>
  </w:style>
  <w:style w:type="paragraph" w:styleId="Subtitle0" w:customStyle="1">
    <w:name w:val="Subtitle0"/>
    <w:basedOn w:val="Normal0"/>
    <w:next w:val="Normal0"/>
    <w:pPr>
      <w:keepNext/>
      <w:keepLines/>
      <w:spacing w:after="320"/>
    </w:pPr>
    <w:rPr>
      <w:color w:val="666666"/>
      <w:sz w:val="30"/>
      <w:szCs w:val="30"/>
    </w:rPr>
  </w:style>
  <w:style w:type="table" w:styleId="ab"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4"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5.png" Id="rId18" /><Relationship Type="http://schemas.openxmlformats.org/officeDocument/2006/relationships/image" Target="media/image13.png" Id="rId26" /><Relationship Type="http://schemas.openxmlformats.org/officeDocument/2006/relationships/hyperlink" Target="https://www.youtube.com/watch?v=bkEgw-OciAI&amp;ab_channel=SofiaVelandia" TargetMode="External" Id="rId39" /><Relationship Type="http://schemas.openxmlformats.org/officeDocument/2006/relationships/image" Target="media/image8.png" Id="rId21" /><Relationship Type="http://schemas.openxmlformats.org/officeDocument/2006/relationships/image" Target="media/image21.png" Id="rId34" /><Relationship Type="http://schemas.openxmlformats.org/officeDocument/2006/relationships/hyperlink" Target="https://www.minambiente.gov.co/index.php/component/content/article/28-plantilla-asuntos-ambientales-y-sectorial-y-urbana" TargetMode="External" Id="rId42" /><Relationship Type="http://schemas.openxmlformats.org/officeDocument/2006/relationships/hyperlink" Target="http://instituciones.msp.gob.ec/dps/santo_domingo/images/stories/dispensacion.pdf" TargetMode="External" Id="rId47" /><Relationship Type="http://schemas.openxmlformats.org/officeDocument/2006/relationships/hyperlink" Target="http://unab.edupol.com.co/pluginfile.php/7208/mod_resource/content/1/UNIDAD_5%20Dispensaci%C3%B3n%20y%20distribuci%C3%B3n%20de%20medicamentos%20y%20dispositivos%20m%C3%A9dicos.pdf" TargetMode="External" Id="rId50"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image" Target="media/image16.png" Id="rId29" /><Relationship Type="http://schemas.openxmlformats.org/officeDocument/2006/relationships/image" Target="media/image1.png" Id="rId11" /><Relationship Type="http://schemas.openxmlformats.org/officeDocument/2006/relationships/image" Target="media/image11.png" Id="rId24" /><Relationship Type="http://schemas.openxmlformats.org/officeDocument/2006/relationships/image" Target="media/image19.png" Id="rId32" /><Relationship Type="http://schemas.openxmlformats.org/officeDocument/2006/relationships/hyperlink" Target="https://www.youtube.com/watch?v=WO1F7QeIrlE&amp;ab_channel=UniversidadMariaAuxiliadora" TargetMode="External" Id="rId37" /><Relationship Type="http://schemas.openxmlformats.org/officeDocument/2006/relationships/hyperlink" Target="https://www.youtube.com/watch?v=bkEgw-OciAI&amp;ab_channel=SofiaVelandia" TargetMode="External" Id="rId40" /><Relationship Type="http://schemas.openxmlformats.org/officeDocument/2006/relationships/hyperlink" Target="https://www.msdmanuals.com/es/hogar/f%C3%A1rmacos-o-sustancias/administraci%C3%B3n-y-cin%C3%A9tica-de-los-f%C3%A1rmacos/administraci%C3%B3n-de-los-f%C3%A1rmacos" TargetMode="External" Id="rId45" /><Relationship Type="http://schemas.openxmlformats.org/officeDocument/2006/relationships/fontTable" Target="fontTable.xml" Id="rId53"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image" Target="media/image6.png" Id="rId19" /><Relationship Type="http://schemas.openxmlformats.org/officeDocument/2006/relationships/image" Target="media/image18.png" Id="rId31" /><Relationship Type="http://schemas.openxmlformats.org/officeDocument/2006/relationships/hyperlink" Target="https://www.minsal.cl/portal/url/item/8da19e5eac7b8164e04001011e012993.pdf" TargetMode="External" Id="rId44" /><Relationship Type="http://schemas.openxmlformats.org/officeDocument/2006/relationships/footer" Target="footer1.xml" Id="rId52"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image" Target="media/image9.png" Id="rId22" /><Relationship Type="http://schemas.openxmlformats.org/officeDocument/2006/relationships/image" Target="media/image14.png" Id="rId27" /><Relationship Type="http://schemas.openxmlformats.org/officeDocument/2006/relationships/image" Target="media/image17.png" Id="rId30" /><Relationship Type="http://schemas.openxmlformats.org/officeDocument/2006/relationships/hyperlink" Target="https://www.youtube.com/watch?v=NsOPkDXeI1Y&amp;ab_channel=HospitalNacional" TargetMode="External" Id="rId35" /><Relationship Type="http://schemas.openxmlformats.org/officeDocument/2006/relationships/hyperlink" Target="https://www.minsal.cl/portal/url/item/8da19e5eac7b8164e04001011e012993.pdf" TargetMode="External" Id="rId43" /><Relationship Type="http://schemas.openxmlformats.org/officeDocument/2006/relationships/hyperlink" Target="https://www.invima.gov.co/documents/20143/453029/Resoluci%C3%B3n+1403+de+2007.pdf/6b2e1ce1-bb34-e17f-03ef-34e35c126949" TargetMode="External" Id="rId48" /><Relationship Type="http://schemas.openxmlformats.org/officeDocument/2006/relationships/webSettings" Target="webSettings.xml" Id="rId8" /><Relationship Type="http://schemas.openxmlformats.org/officeDocument/2006/relationships/header" Target="header1.xml" Id="rId51"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image" Target="media/image4.jpg" Id="rId17" /><Relationship Type="http://schemas.openxmlformats.org/officeDocument/2006/relationships/image" Target="media/image12.png" Id="rId25" /><Relationship Type="http://schemas.openxmlformats.org/officeDocument/2006/relationships/image" Target="media/image20.png" Id="rId33" /><Relationship Type="http://schemas.openxmlformats.org/officeDocument/2006/relationships/hyperlink" Target="https://www.youtube.com/watch?v=WO1F7QeIrlE&amp;ab_channel=UniversidadMariaAuxiliadora" TargetMode="External" Id="rId38" /><Relationship Type="http://schemas.openxmlformats.org/officeDocument/2006/relationships/hyperlink" Target="https://www.minambiente.gov.co/index.php/component/content/article/28-plantilla-asuntos-ambientales-y-sectorial-y-urbana" TargetMode="External" Id="rId46" /><Relationship Type="http://schemas.openxmlformats.org/officeDocument/2006/relationships/image" Target="media/image7.jpg" Id="rId20" /><Relationship Type="http://schemas.openxmlformats.org/officeDocument/2006/relationships/hyperlink" Target="https://www.minambiente.gov.co/index.php/component/content/article/28-plantilla-asuntos-ambientales-y-sectorial-y-urbana" TargetMode="External" Id="rId41" /><Relationship Type="http://schemas.openxmlformats.org/officeDocument/2006/relationships/theme" Target="theme/theme1.xml" Id="rId54"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2.png" Id="rId15" /><Relationship Type="http://schemas.openxmlformats.org/officeDocument/2006/relationships/image" Target="media/image10.png" Id="rId23" /><Relationship Type="http://schemas.openxmlformats.org/officeDocument/2006/relationships/image" Target="media/image15.png" Id="rId28" /><Relationship Type="http://schemas.openxmlformats.org/officeDocument/2006/relationships/hyperlink" Target="https://www.youtube.com/watch?v=NsOPkDXeI1Y&amp;ab_channel=HospitalNacional" TargetMode="External" Id="rId36" /><Relationship Type="http://schemas.openxmlformats.org/officeDocument/2006/relationships/hyperlink" Target="https://www.minsalud.gov.co/Normatividad_Nuevo/Decreto%200780%20de%202016.pdf" TargetMode="External" Id="rId49" /><Relationship Type="http://schemas.openxmlformats.org/officeDocument/2006/relationships/glossaryDocument" Target="glossary/document.xml" Id="R31252e3f9bd146c1" /></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c5ff7bb-266f-4d10-9133-b375e5b19c67}"/>
      </w:docPartPr>
      <w:docPartBody>
        <w:p w14:paraId="15CBCA2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XCisSoUyBasJtuymQCAD1IimmEA==">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</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D55FA4-2E80-4B8C-A592-111FB3F1EB58}">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E6FC1D58-2556-4B54-88CA-492C3D32C50F}">
  <ds:schemaRefs>
    <ds:schemaRef ds:uri="http://schemas.microsoft.com/sharepoint/v3/contenttype/forms"/>
  </ds:schemaRefs>
</ds:datastoreItem>
</file>

<file path=customXml/itemProps4.xml><?xml version="1.0" encoding="utf-8"?>
<ds:datastoreItem xmlns:ds="http://schemas.openxmlformats.org/officeDocument/2006/customXml" ds:itemID="{45F7C301-F7D8-4DF2-AF06-A638E96B84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Gloria Amparo Lopez Escudero</lastModifiedBy>
  <revision>2</revision>
  <dcterms:created xsi:type="dcterms:W3CDTF">2023-04-18T02:35:00.0000000Z</dcterms:created>
  <dcterms:modified xsi:type="dcterms:W3CDTF">2023-06-13T20:46:32.1906563Z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4075400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SIP_Label_1299739c-ad3d-4908-806e-4d91151a6e13_Enabled">
    <vt:lpwstr>true</vt:lpwstr>
  </property>
  <property fmtid="{D5CDD505-2E9C-101B-9397-08002B2CF9AE}" pid="10" name="MSIP_Label_1299739c-ad3d-4908-806e-4d91151a6e13_SetDate">
    <vt:lpwstr>2023-04-18T02:35:14Z</vt:lpwstr>
  </property>
  <property fmtid="{D5CDD505-2E9C-101B-9397-08002B2CF9AE}" pid="11" name="MSIP_Label_1299739c-ad3d-4908-806e-4d91151a6e13_Method">
    <vt:lpwstr>Standard</vt:lpwstr>
  </property>
  <property fmtid="{D5CDD505-2E9C-101B-9397-08002B2CF9AE}" pid="12" name="MSIP_Label_1299739c-ad3d-4908-806e-4d91151a6e13_Name">
    <vt:lpwstr>All Employees (Unrestricted)</vt:lpwstr>
  </property>
  <property fmtid="{D5CDD505-2E9C-101B-9397-08002B2CF9AE}" pid="13" name="MSIP_Label_1299739c-ad3d-4908-806e-4d91151a6e13_SiteId">
    <vt:lpwstr>cbc2c381-2f2e-4d93-91d1-506c9316ace7</vt:lpwstr>
  </property>
  <property fmtid="{D5CDD505-2E9C-101B-9397-08002B2CF9AE}" pid="14" name="MSIP_Label_1299739c-ad3d-4908-806e-4d91151a6e13_ActionId">
    <vt:lpwstr>1481ce9c-eed8-4c77-af00-54345d1bdbf8</vt:lpwstr>
  </property>
  <property fmtid="{D5CDD505-2E9C-101B-9397-08002B2CF9AE}" pid="15" name="MSIP_Label_1299739c-ad3d-4908-806e-4d91151a6e13_ContentBits">
    <vt:lpwstr>0</vt:lpwstr>
  </property>
  <property fmtid="{D5CDD505-2E9C-101B-9397-08002B2CF9AE}" pid="16" name="MediaServiceImageTags">
    <vt:lpwstr/>
  </property>
</Properties>
</file>